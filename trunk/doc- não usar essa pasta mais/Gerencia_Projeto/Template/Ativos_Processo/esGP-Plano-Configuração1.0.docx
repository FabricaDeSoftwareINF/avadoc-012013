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677344">
      <w:pPr>
        <w:pStyle w:val="TableContents"/>
        <w:jc w:val="center"/>
        <w:rPr>
          <w:rFonts w:ascii="Calibri" w:hAnsi="Calibri" w:cs="Calibri"/>
          <w:sz w:val="64"/>
          <w:szCs w:val="64"/>
        </w:rPr>
      </w:pPr>
      <w:r>
        <w:rPr>
          <w:rFonts w:ascii="Calibri" w:hAnsi="Calibri" w:cs="Calibri"/>
          <w:sz w:val="64"/>
          <w:szCs w:val="64"/>
        </w:rPr>
        <w:t>Plano de Gerenciamento de Configur</w:t>
      </w:r>
      <w:ins w:id="0" w:author="Rhaissa" w:date="2011-10-10T12:04:00Z">
        <w:r w:rsidR="000B50F1">
          <w:rPr>
            <w:rFonts w:ascii="Calibri" w:hAnsi="Calibri" w:cs="Calibri"/>
            <w:sz w:val="64"/>
            <w:szCs w:val="64"/>
          </w:rPr>
          <w:t>a</w:t>
        </w:r>
      </w:ins>
      <w:r>
        <w:rPr>
          <w:rFonts w:ascii="Calibri" w:hAnsi="Calibri" w:cs="Calibri"/>
          <w:sz w:val="64"/>
          <w:szCs w:val="64"/>
        </w:rPr>
        <w:t>ção</w:t>
      </w:r>
    </w:p>
    <w:p w:rsidR="002B7BBD" w:rsidRDefault="002B7BBD">
      <w:pPr>
        <w:pStyle w:val="Standard"/>
        <w:rPr>
          <w:rFonts w:ascii="Calibri" w:hAnsi="Calibri" w:cs="Calibri"/>
        </w:rPr>
      </w:pPr>
    </w:p>
    <w:tbl>
      <w:tblPr>
        <w:tblW w:w="5550" w:type="dxa"/>
        <w:tblInd w:w="3051" w:type="dxa"/>
        <w:tblLayout w:type="fixed"/>
        <w:tblCellMar>
          <w:left w:w="10" w:type="dxa"/>
          <w:right w:w="10" w:type="dxa"/>
        </w:tblCellMar>
        <w:tblLook w:val="04A0"/>
      </w:tblPr>
      <w:tblGrid>
        <w:gridCol w:w="1200"/>
        <w:gridCol w:w="4350"/>
      </w:tblGrid>
      <w:tr w:rsidR="002B7BBD" w:rsidTr="002B7BBD">
        <w:tc>
          <w:tcPr>
            <w:tcW w:w="1200" w:type="dxa"/>
            <w:shd w:val="clear" w:color="auto" w:fill="auto"/>
            <w:tcMar>
              <w:top w:w="55" w:type="dxa"/>
              <w:left w:w="55" w:type="dxa"/>
              <w:bottom w:w="55" w:type="dxa"/>
              <w:right w:w="55" w:type="dxa"/>
            </w:tcMar>
          </w:tcPr>
          <w:p w:rsidR="002B7BBD" w:rsidRDefault="004B18A3">
            <w:pPr>
              <w:pStyle w:val="TableContents"/>
              <w:rPr>
                <w:rFonts w:ascii="Calibri" w:hAnsi="Calibri"/>
              </w:rPr>
            </w:pPr>
            <w:r>
              <w:rPr>
                <w:rFonts w:ascii="Calibri" w:hAnsi="Calibri"/>
              </w:rPr>
              <w:t>&lt;Versão&gt;</w:t>
            </w:r>
          </w:p>
        </w:tc>
        <w:tc>
          <w:tcPr>
            <w:tcW w:w="4350" w:type="dxa"/>
            <w:shd w:val="clear" w:color="auto" w:fill="auto"/>
            <w:tcMar>
              <w:top w:w="55" w:type="dxa"/>
              <w:left w:w="55" w:type="dxa"/>
              <w:bottom w:w="55" w:type="dxa"/>
              <w:right w:w="55" w:type="dxa"/>
            </w:tcMar>
          </w:tcPr>
          <w:p w:rsidR="002B7BBD" w:rsidRDefault="002B7BBD">
            <w:pPr>
              <w:pStyle w:val="TableContents"/>
              <w:rPr>
                <w:rFonts w:ascii="Calibri" w:hAnsi="Calibri"/>
              </w:rPr>
            </w:pPr>
          </w:p>
        </w:tc>
      </w:tr>
      <w:tr w:rsidR="002B7BBD" w:rsidTr="002B7BBD">
        <w:tc>
          <w:tcPr>
            <w:tcW w:w="1200" w:type="dxa"/>
            <w:shd w:val="clear" w:color="auto" w:fill="auto"/>
            <w:tcMar>
              <w:top w:w="55" w:type="dxa"/>
              <w:left w:w="55" w:type="dxa"/>
              <w:bottom w:w="55" w:type="dxa"/>
              <w:right w:w="55" w:type="dxa"/>
            </w:tcMar>
          </w:tcPr>
          <w:p w:rsidR="002B7BBD" w:rsidRDefault="004B18A3">
            <w:pPr>
              <w:pStyle w:val="TableContents"/>
              <w:rPr>
                <w:rFonts w:ascii="Calibri" w:hAnsi="Calibri"/>
              </w:rPr>
            </w:pPr>
            <w:r>
              <w:rPr>
                <w:rFonts w:ascii="Calibri" w:hAnsi="Calibri"/>
              </w:rPr>
              <w:t>Autor:</w:t>
            </w:r>
          </w:p>
        </w:tc>
        <w:tc>
          <w:tcPr>
            <w:tcW w:w="4350" w:type="dxa"/>
            <w:shd w:val="clear" w:color="auto" w:fill="auto"/>
            <w:tcMar>
              <w:top w:w="55" w:type="dxa"/>
              <w:left w:w="55" w:type="dxa"/>
              <w:bottom w:w="55" w:type="dxa"/>
              <w:right w:w="55" w:type="dxa"/>
            </w:tcMar>
          </w:tcPr>
          <w:p w:rsidR="002B7BBD" w:rsidRDefault="002B7BBD">
            <w:pPr>
              <w:pStyle w:val="TableContents"/>
            </w:pPr>
          </w:p>
        </w:tc>
      </w:tr>
      <w:tr w:rsidR="002B7BBD" w:rsidTr="002B7BBD">
        <w:tc>
          <w:tcPr>
            <w:tcW w:w="1200" w:type="dxa"/>
            <w:shd w:val="clear" w:color="auto" w:fill="auto"/>
            <w:tcMar>
              <w:top w:w="55" w:type="dxa"/>
              <w:left w:w="55" w:type="dxa"/>
              <w:bottom w:w="55" w:type="dxa"/>
              <w:right w:w="55" w:type="dxa"/>
            </w:tcMar>
          </w:tcPr>
          <w:p w:rsidR="002B7BBD" w:rsidRDefault="002B7BBD">
            <w:pPr>
              <w:pStyle w:val="TableContents"/>
            </w:pPr>
          </w:p>
        </w:tc>
        <w:tc>
          <w:tcPr>
            <w:tcW w:w="4350" w:type="dxa"/>
            <w:shd w:val="clear" w:color="auto" w:fill="auto"/>
            <w:tcMar>
              <w:top w:w="55" w:type="dxa"/>
              <w:left w:w="55" w:type="dxa"/>
              <w:bottom w:w="55" w:type="dxa"/>
              <w:right w:w="55" w:type="dxa"/>
            </w:tcMar>
          </w:tcPr>
          <w:p w:rsidR="002B7BBD" w:rsidRDefault="002B7BBD">
            <w:pPr>
              <w:pStyle w:val="TableContents"/>
            </w:pPr>
          </w:p>
        </w:tc>
      </w:tr>
    </w:tbl>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RDefault="002B7BBD">
      <w:pPr>
        <w:pStyle w:val="Standard"/>
      </w:pPr>
    </w:p>
    <w:p w:rsidR="002B7BBD" w:rsidDel="000B50F1" w:rsidRDefault="002B7BBD">
      <w:pPr>
        <w:pStyle w:val="Standard"/>
        <w:rPr>
          <w:del w:id="1" w:author="Rhaissa" w:date="2011-10-10T12:04:00Z"/>
        </w:rPr>
      </w:pPr>
    </w:p>
    <w:p w:rsidR="002B7BBD" w:rsidDel="000B50F1" w:rsidRDefault="002B7BBD">
      <w:pPr>
        <w:pStyle w:val="Standard"/>
        <w:rPr>
          <w:del w:id="2" w:author="Rhaissa" w:date="2011-10-10T12:04:00Z"/>
        </w:rPr>
      </w:pPr>
    </w:p>
    <w:p w:rsidR="002B7BBD" w:rsidDel="000B50F1" w:rsidRDefault="002B7BBD">
      <w:pPr>
        <w:pStyle w:val="Standard"/>
        <w:rPr>
          <w:del w:id="3" w:author="Rhaissa" w:date="2011-10-10T12:04:00Z"/>
        </w:rPr>
      </w:pPr>
    </w:p>
    <w:p w:rsidR="002B7BBD" w:rsidDel="000B50F1" w:rsidRDefault="002B7BBD">
      <w:pPr>
        <w:pStyle w:val="Standard"/>
        <w:rPr>
          <w:del w:id="4" w:author="Rhaissa" w:date="2011-10-10T12:04:00Z"/>
        </w:rPr>
      </w:pPr>
    </w:p>
    <w:p w:rsidR="002B7BBD" w:rsidRDefault="002B7BBD">
      <w:pPr>
        <w:pStyle w:val="Standard"/>
      </w:pPr>
    </w:p>
    <w:p w:rsidR="002B7BBD" w:rsidRDefault="004B18A3">
      <w:pPr>
        <w:pStyle w:val="Standard"/>
        <w:jc w:val="center"/>
        <w:rPr>
          <w:rFonts w:ascii="Calibri" w:hAnsi="Calibri"/>
        </w:rPr>
      </w:pPr>
      <w:r>
        <w:rPr>
          <w:rFonts w:ascii="Calibri" w:hAnsi="Calibri"/>
        </w:rPr>
        <w:t xml:space="preserve">&lt;Local&gt;, &lt;dia, </w:t>
      </w:r>
      <w:proofErr w:type="gramStart"/>
      <w:r>
        <w:rPr>
          <w:rFonts w:ascii="Calibri" w:hAnsi="Calibri"/>
        </w:rPr>
        <w:t>mês(</w:t>
      </w:r>
      <w:proofErr w:type="gramEnd"/>
      <w:r>
        <w:rPr>
          <w:rFonts w:ascii="Calibri" w:hAnsi="Calibri"/>
        </w:rPr>
        <w:t>por extenso) e ano&gt;</w:t>
      </w:r>
    </w:p>
    <w:p w:rsidR="002B7BBD" w:rsidRDefault="004B18A3">
      <w:pPr>
        <w:pStyle w:val="Heading1"/>
        <w:pageBreakBefore/>
        <w:jc w:val="center"/>
        <w:outlineLvl w:val="9"/>
      </w:pPr>
      <w:r>
        <w:t>Histórico de Versão</w:t>
      </w:r>
    </w:p>
    <w:p w:rsidR="002B7BBD" w:rsidRDefault="002B7BBD">
      <w:pPr>
        <w:pStyle w:val="Standard"/>
        <w:jc w:val="center"/>
        <w:rPr>
          <w:rFonts w:ascii="Calibri" w:hAnsi="Calibri"/>
        </w:rPr>
      </w:pPr>
    </w:p>
    <w:tbl>
      <w:tblPr>
        <w:tblW w:w="9638" w:type="dxa"/>
        <w:tblInd w:w="45" w:type="dxa"/>
        <w:tblLayout w:type="fixed"/>
        <w:tblCellMar>
          <w:left w:w="10" w:type="dxa"/>
          <w:right w:w="10" w:type="dxa"/>
        </w:tblCellMar>
        <w:tblLook w:val="04A0"/>
      </w:tblPr>
      <w:tblGrid>
        <w:gridCol w:w="2409"/>
        <w:gridCol w:w="2410"/>
        <w:gridCol w:w="2410"/>
        <w:gridCol w:w="2409"/>
      </w:tblGrid>
      <w:tr w:rsidR="002B7BBD" w:rsidTr="002B7BBD">
        <w:tc>
          <w:tcPr>
            <w:tcW w:w="2409" w:type="dxa"/>
            <w:shd w:val="clear" w:color="auto" w:fill="99CCFF"/>
            <w:tcMar>
              <w:top w:w="55" w:type="dxa"/>
              <w:left w:w="55" w:type="dxa"/>
              <w:bottom w:w="55" w:type="dxa"/>
              <w:right w:w="55" w:type="dxa"/>
            </w:tcMar>
          </w:tcPr>
          <w:p w:rsidR="002B7BBD" w:rsidRDefault="004B18A3">
            <w:pPr>
              <w:pStyle w:val="TableContents"/>
              <w:jc w:val="center"/>
              <w:rPr>
                <w:rFonts w:ascii="Calibri" w:hAnsi="Calibri"/>
                <w:b/>
                <w:bCs/>
                <w:sz w:val="28"/>
                <w:szCs w:val="28"/>
              </w:rPr>
            </w:pPr>
            <w:r>
              <w:rPr>
                <w:rFonts w:ascii="Calibri" w:hAnsi="Calibri"/>
                <w:b/>
                <w:bCs/>
                <w:sz w:val="28"/>
                <w:szCs w:val="28"/>
              </w:rPr>
              <w:t>Data</w:t>
            </w:r>
          </w:p>
        </w:tc>
        <w:tc>
          <w:tcPr>
            <w:tcW w:w="2410" w:type="dxa"/>
            <w:shd w:val="clear" w:color="auto" w:fill="99CCFF"/>
            <w:tcMar>
              <w:top w:w="55" w:type="dxa"/>
              <w:left w:w="55" w:type="dxa"/>
              <w:bottom w:w="55" w:type="dxa"/>
              <w:right w:w="55" w:type="dxa"/>
            </w:tcMar>
          </w:tcPr>
          <w:p w:rsidR="002B7BBD" w:rsidRDefault="004B18A3">
            <w:pPr>
              <w:pStyle w:val="TableContents"/>
              <w:jc w:val="center"/>
              <w:rPr>
                <w:rFonts w:ascii="Calibri" w:hAnsi="Calibri"/>
                <w:b/>
                <w:bCs/>
                <w:sz w:val="28"/>
                <w:szCs w:val="28"/>
              </w:rPr>
            </w:pPr>
            <w:r>
              <w:rPr>
                <w:rFonts w:ascii="Calibri" w:hAnsi="Calibri"/>
                <w:b/>
                <w:bCs/>
                <w:sz w:val="28"/>
                <w:szCs w:val="28"/>
              </w:rPr>
              <w:t>Versão</w:t>
            </w:r>
          </w:p>
        </w:tc>
        <w:tc>
          <w:tcPr>
            <w:tcW w:w="2410" w:type="dxa"/>
            <w:shd w:val="clear" w:color="auto" w:fill="99CCFF"/>
            <w:tcMar>
              <w:top w:w="55" w:type="dxa"/>
              <w:left w:w="55" w:type="dxa"/>
              <w:bottom w:w="55" w:type="dxa"/>
              <w:right w:w="55" w:type="dxa"/>
            </w:tcMar>
          </w:tcPr>
          <w:p w:rsidR="002B7BBD" w:rsidRDefault="004B18A3">
            <w:pPr>
              <w:pStyle w:val="TableContents"/>
              <w:jc w:val="center"/>
              <w:rPr>
                <w:rFonts w:ascii="Calibri" w:hAnsi="Calibri"/>
                <w:b/>
                <w:bCs/>
                <w:sz w:val="28"/>
                <w:szCs w:val="28"/>
              </w:rPr>
            </w:pPr>
            <w:r>
              <w:rPr>
                <w:rFonts w:ascii="Calibri" w:hAnsi="Calibri"/>
                <w:b/>
                <w:bCs/>
                <w:sz w:val="28"/>
                <w:szCs w:val="28"/>
              </w:rPr>
              <w:t>Alterações</w:t>
            </w:r>
          </w:p>
        </w:tc>
        <w:tc>
          <w:tcPr>
            <w:tcW w:w="2409" w:type="dxa"/>
            <w:shd w:val="clear" w:color="auto" w:fill="99CCFF"/>
            <w:tcMar>
              <w:top w:w="55" w:type="dxa"/>
              <w:left w:w="55" w:type="dxa"/>
              <w:bottom w:w="55" w:type="dxa"/>
              <w:right w:w="55" w:type="dxa"/>
            </w:tcMar>
          </w:tcPr>
          <w:p w:rsidR="002B7BBD" w:rsidRDefault="004B18A3">
            <w:pPr>
              <w:pStyle w:val="TableContents"/>
              <w:jc w:val="center"/>
              <w:rPr>
                <w:rFonts w:ascii="Calibri" w:hAnsi="Calibri"/>
                <w:b/>
                <w:bCs/>
                <w:sz w:val="28"/>
                <w:szCs w:val="28"/>
              </w:rPr>
            </w:pPr>
            <w:r>
              <w:rPr>
                <w:rFonts w:ascii="Calibri" w:hAnsi="Calibri"/>
                <w:b/>
                <w:bCs/>
                <w:sz w:val="28"/>
                <w:szCs w:val="28"/>
              </w:rPr>
              <w:t>Autor</w:t>
            </w:r>
          </w:p>
        </w:tc>
      </w:tr>
      <w:tr w:rsidR="002B7BBD" w:rsidTr="002B7BBD">
        <w:tc>
          <w:tcPr>
            <w:tcW w:w="2409" w:type="dxa"/>
            <w:shd w:val="clear" w:color="auto" w:fill="E6E6FF"/>
            <w:tcMar>
              <w:top w:w="55" w:type="dxa"/>
              <w:left w:w="55" w:type="dxa"/>
              <w:bottom w:w="55" w:type="dxa"/>
              <w:right w:w="55" w:type="dxa"/>
            </w:tcMar>
          </w:tcPr>
          <w:p w:rsidR="002B7BBD" w:rsidRDefault="004B18A3">
            <w:pPr>
              <w:pStyle w:val="TableContents"/>
              <w:jc w:val="center"/>
              <w:rPr>
                <w:rFonts w:ascii="Calibri" w:hAnsi="Calibri"/>
              </w:rPr>
            </w:pPr>
            <w:r>
              <w:rPr>
                <w:rFonts w:ascii="Calibri" w:hAnsi="Calibri"/>
              </w:rPr>
              <w:t>&lt;</w:t>
            </w:r>
            <w:proofErr w:type="spellStart"/>
            <w:r>
              <w:rPr>
                <w:rFonts w:ascii="Calibri" w:hAnsi="Calibri"/>
              </w:rPr>
              <w:t>dd</w:t>
            </w:r>
            <w:proofErr w:type="spellEnd"/>
            <w:r>
              <w:rPr>
                <w:rFonts w:ascii="Calibri" w:hAnsi="Calibri"/>
              </w:rPr>
              <w:t>/mm/</w:t>
            </w:r>
            <w:proofErr w:type="spellStart"/>
            <w:r>
              <w:rPr>
                <w:rFonts w:ascii="Calibri" w:hAnsi="Calibri"/>
              </w:rPr>
              <w:t>aaaa</w:t>
            </w:r>
            <w:proofErr w:type="spellEnd"/>
            <w:r>
              <w:rPr>
                <w:rFonts w:ascii="Calibri" w:hAnsi="Calibri"/>
              </w:rPr>
              <w:t>&gt;</w:t>
            </w:r>
          </w:p>
        </w:tc>
        <w:tc>
          <w:tcPr>
            <w:tcW w:w="2410" w:type="dxa"/>
            <w:shd w:val="clear" w:color="auto" w:fill="E6E6FF"/>
            <w:tcMar>
              <w:top w:w="55" w:type="dxa"/>
              <w:left w:w="55" w:type="dxa"/>
              <w:bottom w:w="55" w:type="dxa"/>
              <w:right w:w="55" w:type="dxa"/>
            </w:tcMar>
          </w:tcPr>
          <w:p w:rsidR="002B7BBD" w:rsidRDefault="004B18A3">
            <w:pPr>
              <w:pStyle w:val="TableContents"/>
              <w:jc w:val="center"/>
              <w:rPr>
                <w:rFonts w:ascii="Calibri" w:hAnsi="Calibri"/>
              </w:rPr>
            </w:pPr>
            <w:r>
              <w:rPr>
                <w:rFonts w:ascii="Calibri" w:hAnsi="Calibri"/>
              </w:rPr>
              <w:t>&lt;</w:t>
            </w:r>
            <w:proofErr w:type="spellStart"/>
            <w:r>
              <w:rPr>
                <w:rFonts w:ascii="Calibri" w:hAnsi="Calibri"/>
              </w:rPr>
              <w:t>n.n.</w:t>
            </w:r>
            <w:proofErr w:type="spellEnd"/>
            <w:r>
              <w:rPr>
                <w:rFonts w:ascii="Calibri" w:hAnsi="Calibri"/>
              </w:rPr>
              <w:t>n&gt;</w:t>
            </w:r>
          </w:p>
        </w:tc>
        <w:tc>
          <w:tcPr>
            <w:tcW w:w="2410" w:type="dxa"/>
            <w:shd w:val="clear" w:color="auto" w:fill="E6E6FF"/>
            <w:tcMar>
              <w:top w:w="55" w:type="dxa"/>
              <w:left w:w="55" w:type="dxa"/>
              <w:bottom w:w="55" w:type="dxa"/>
              <w:right w:w="55" w:type="dxa"/>
            </w:tcMar>
          </w:tcPr>
          <w:p w:rsidR="002B7BBD" w:rsidRDefault="004B18A3">
            <w:pPr>
              <w:pStyle w:val="TableContents"/>
              <w:jc w:val="center"/>
              <w:rPr>
                <w:rFonts w:ascii="Calibri" w:hAnsi="Calibri"/>
              </w:rPr>
            </w:pPr>
            <w:r>
              <w:rPr>
                <w:rFonts w:ascii="Calibri" w:hAnsi="Calibri"/>
              </w:rPr>
              <w:t>&lt;breve descrição da alteração&gt;</w:t>
            </w:r>
          </w:p>
        </w:tc>
        <w:tc>
          <w:tcPr>
            <w:tcW w:w="2409" w:type="dxa"/>
            <w:shd w:val="clear" w:color="auto" w:fill="E6E6FF"/>
            <w:tcMar>
              <w:top w:w="55" w:type="dxa"/>
              <w:left w:w="55" w:type="dxa"/>
              <w:bottom w:w="55" w:type="dxa"/>
              <w:right w:w="55" w:type="dxa"/>
            </w:tcMar>
          </w:tcPr>
          <w:p w:rsidR="002B7BBD" w:rsidRDefault="004B18A3">
            <w:pPr>
              <w:pStyle w:val="TableContents"/>
              <w:jc w:val="center"/>
              <w:rPr>
                <w:rFonts w:ascii="Calibri" w:hAnsi="Calibri"/>
              </w:rPr>
            </w:pPr>
            <w:r>
              <w:rPr>
                <w:rFonts w:ascii="Calibri" w:hAnsi="Calibri"/>
              </w:rPr>
              <w:t>&lt;Nome Autor&gt;</w:t>
            </w:r>
          </w:p>
        </w:tc>
      </w:tr>
      <w:tr w:rsidR="002B7BBD" w:rsidTr="002B7BBD">
        <w:tc>
          <w:tcPr>
            <w:tcW w:w="2409" w:type="dxa"/>
            <w:shd w:val="clear" w:color="auto" w:fill="E6E6FF"/>
            <w:tcMar>
              <w:top w:w="55" w:type="dxa"/>
              <w:left w:w="55" w:type="dxa"/>
              <w:bottom w:w="55" w:type="dxa"/>
              <w:right w:w="55" w:type="dxa"/>
            </w:tcMar>
          </w:tcPr>
          <w:p w:rsidR="002B7BBD" w:rsidRDefault="002B7BBD">
            <w:pPr>
              <w:pStyle w:val="TableContents"/>
              <w:jc w:val="center"/>
              <w:rPr>
                <w:rFonts w:ascii="Calibri" w:hAnsi="Calibri"/>
              </w:rPr>
            </w:pPr>
          </w:p>
        </w:tc>
        <w:tc>
          <w:tcPr>
            <w:tcW w:w="2410" w:type="dxa"/>
            <w:shd w:val="clear" w:color="auto" w:fill="E6E6FF"/>
            <w:tcMar>
              <w:top w:w="55" w:type="dxa"/>
              <w:left w:w="55" w:type="dxa"/>
              <w:bottom w:w="55" w:type="dxa"/>
              <w:right w:w="55" w:type="dxa"/>
            </w:tcMar>
          </w:tcPr>
          <w:p w:rsidR="002B7BBD" w:rsidRDefault="002B7BBD">
            <w:pPr>
              <w:pStyle w:val="TableContents"/>
              <w:jc w:val="center"/>
              <w:rPr>
                <w:rFonts w:ascii="Calibri" w:hAnsi="Calibri"/>
              </w:rPr>
            </w:pPr>
          </w:p>
        </w:tc>
        <w:tc>
          <w:tcPr>
            <w:tcW w:w="2410" w:type="dxa"/>
            <w:shd w:val="clear" w:color="auto" w:fill="E6E6FF"/>
            <w:tcMar>
              <w:top w:w="55" w:type="dxa"/>
              <w:left w:w="55" w:type="dxa"/>
              <w:bottom w:w="55" w:type="dxa"/>
              <w:right w:w="55" w:type="dxa"/>
            </w:tcMar>
          </w:tcPr>
          <w:p w:rsidR="002B7BBD" w:rsidRDefault="002B7BBD">
            <w:pPr>
              <w:pStyle w:val="TableContents"/>
              <w:jc w:val="center"/>
              <w:rPr>
                <w:rFonts w:ascii="Calibri" w:hAnsi="Calibri"/>
              </w:rPr>
            </w:pPr>
          </w:p>
        </w:tc>
        <w:tc>
          <w:tcPr>
            <w:tcW w:w="2409" w:type="dxa"/>
            <w:shd w:val="clear" w:color="auto" w:fill="E6E6FF"/>
            <w:tcMar>
              <w:top w:w="55" w:type="dxa"/>
              <w:left w:w="55" w:type="dxa"/>
              <w:bottom w:w="55" w:type="dxa"/>
              <w:right w:w="55" w:type="dxa"/>
            </w:tcMar>
          </w:tcPr>
          <w:p w:rsidR="002B7BBD" w:rsidRDefault="002B7BBD">
            <w:pPr>
              <w:pStyle w:val="TableContents"/>
              <w:jc w:val="center"/>
              <w:rPr>
                <w:rFonts w:ascii="Calibri" w:hAnsi="Calibri"/>
              </w:rPr>
            </w:pPr>
          </w:p>
        </w:tc>
      </w:tr>
    </w:tbl>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2B7BBD">
      <w:pPr>
        <w:pStyle w:val="Standard"/>
        <w:jc w:val="center"/>
        <w:rPr>
          <w:rFonts w:ascii="Calibri" w:hAnsi="Calibri"/>
        </w:rPr>
      </w:pPr>
    </w:p>
    <w:p w:rsidR="002B7BBD" w:rsidRDefault="004B18A3">
      <w:pPr>
        <w:pStyle w:val="Heading1"/>
        <w:jc w:val="center"/>
        <w:outlineLvl w:val="9"/>
      </w:pPr>
      <w:r>
        <w:t>Aprovação</w:t>
      </w:r>
    </w:p>
    <w:p w:rsidR="002B7BBD" w:rsidRDefault="002B7BBD">
      <w:pPr>
        <w:pStyle w:val="Standard"/>
        <w:jc w:val="center"/>
        <w:rPr>
          <w:rFonts w:ascii="Calibri" w:hAnsi="Calibri"/>
        </w:rPr>
      </w:pPr>
    </w:p>
    <w:tbl>
      <w:tblPr>
        <w:tblW w:w="9638" w:type="dxa"/>
        <w:tblInd w:w="45" w:type="dxa"/>
        <w:tblLayout w:type="fixed"/>
        <w:tblCellMar>
          <w:left w:w="10" w:type="dxa"/>
          <w:right w:w="10" w:type="dxa"/>
        </w:tblCellMar>
        <w:tblLook w:val="04A0"/>
      </w:tblPr>
      <w:tblGrid>
        <w:gridCol w:w="4819"/>
        <w:gridCol w:w="4819"/>
      </w:tblGrid>
      <w:tr w:rsidR="002B7BBD" w:rsidTr="002B7BBD">
        <w:tc>
          <w:tcPr>
            <w:tcW w:w="4819" w:type="dxa"/>
            <w:shd w:val="clear" w:color="auto" w:fill="99CCFF"/>
            <w:tcMar>
              <w:top w:w="55" w:type="dxa"/>
              <w:left w:w="55" w:type="dxa"/>
              <w:bottom w:w="55" w:type="dxa"/>
              <w:right w:w="55" w:type="dxa"/>
            </w:tcMar>
          </w:tcPr>
          <w:p w:rsidR="002B7BBD" w:rsidRDefault="004B18A3">
            <w:pPr>
              <w:pStyle w:val="TableContents"/>
              <w:jc w:val="center"/>
              <w:rPr>
                <w:rFonts w:ascii="Calibri" w:hAnsi="Calibri"/>
              </w:rPr>
            </w:pPr>
            <w:r>
              <w:rPr>
                <w:rFonts w:ascii="Calibri" w:hAnsi="Calibri"/>
              </w:rPr>
              <w:t>Versão Aprovada</w:t>
            </w:r>
          </w:p>
        </w:tc>
        <w:tc>
          <w:tcPr>
            <w:tcW w:w="4819" w:type="dxa"/>
            <w:shd w:val="clear" w:color="auto" w:fill="99CCFF"/>
            <w:tcMar>
              <w:top w:w="55" w:type="dxa"/>
              <w:left w:w="55" w:type="dxa"/>
              <w:bottom w:w="55" w:type="dxa"/>
              <w:right w:w="55" w:type="dxa"/>
            </w:tcMar>
          </w:tcPr>
          <w:p w:rsidR="002B7BBD" w:rsidRDefault="004B18A3">
            <w:pPr>
              <w:pStyle w:val="TableContents"/>
              <w:jc w:val="center"/>
              <w:rPr>
                <w:rFonts w:ascii="Calibri" w:hAnsi="Calibri"/>
              </w:rPr>
            </w:pPr>
            <w:r>
              <w:rPr>
                <w:rFonts w:ascii="Calibri" w:hAnsi="Calibri"/>
              </w:rPr>
              <w:t>Autoridade Responsável</w:t>
            </w:r>
          </w:p>
        </w:tc>
      </w:tr>
      <w:tr w:rsidR="002B7BBD" w:rsidTr="002B7BBD">
        <w:tc>
          <w:tcPr>
            <w:tcW w:w="4819" w:type="dxa"/>
            <w:shd w:val="clear" w:color="auto" w:fill="E6E6FF"/>
            <w:tcMar>
              <w:top w:w="55" w:type="dxa"/>
              <w:left w:w="55" w:type="dxa"/>
              <w:bottom w:w="55" w:type="dxa"/>
              <w:right w:w="55" w:type="dxa"/>
            </w:tcMar>
          </w:tcPr>
          <w:p w:rsidR="002B7BBD" w:rsidRDefault="004B18A3">
            <w:pPr>
              <w:pStyle w:val="TableContents"/>
              <w:jc w:val="center"/>
              <w:rPr>
                <w:rFonts w:ascii="Calibri" w:hAnsi="Calibri"/>
              </w:rPr>
            </w:pPr>
            <w:r>
              <w:rPr>
                <w:rFonts w:ascii="Calibri" w:hAnsi="Calibri"/>
              </w:rPr>
              <w:t>&lt;ultima versão aprovada&gt;</w:t>
            </w:r>
          </w:p>
        </w:tc>
        <w:tc>
          <w:tcPr>
            <w:tcW w:w="4819" w:type="dxa"/>
            <w:shd w:val="clear" w:color="auto" w:fill="E6E6FF"/>
            <w:tcMar>
              <w:top w:w="55" w:type="dxa"/>
              <w:left w:w="55" w:type="dxa"/>
              <w:bottom w:w="55" w:type="dxa"/>
              <w:right w:w="55" w:type="dxa"/>
            </w:tcMar>
          </w:tcPr>
          <w:p w:rsidR="002B7BBD" w:rsidRDefault="004B18A3">
            <w:pPr>
              <w:pStyle w:val="TableContents"/>
              <w:jc w:val="center"/>
              <w:rPr>
                <w:rFonts w:ascii="Calibri" w:hAnsi="Calibri"/>
              </w:rPr>
            </w:pPr>
            <w:r>
              <w:rPr>
                <w:rFonts w:ascii="Calibri" w:hAnsi="Calibri"/>
              </w:rPr>
              <w:t>&lt;Nome da autoridade&gt;</w:t>
            </w:r>
          </w:p>
        </w:tc>
      </w:tr>
    </w:tbl>
    <w:p w:rsidR="002B7BBD" w:rsidRDefault="002B7BBD">
      <w:pPr>
        <w:pStyle w:val="Contents1"/>
        <w:jc w:val="center"/>
        <w:rPr>
          <w:rFonts w:ascii="Calibri" w:hAnsi="Calibri"/>
          <w:sz w:val="32"/>
          <w:szCs w:val="32"/>
        </w:rPr>
      </w:pPr>
    </w:p>
    <w:p w:rsidR="002B7BBD" w:rsidRDefault="004B18A3">
      <w:pPr>
        <w:pStyle w:val="Contents1"/>
        <w:pageBreakBefore/>
        <w:jc w:val="center"/>
      </w:pPr>
      <w:r>
        <w:rPr>
          <w:rFonts w:ascii="Calibri" w:hAnsi="Calibri"/>
          <w:b/>
          <w:bCs/>
          <w:sz w:val="32"/>
          <w:szCs w:val="32"/>
        </w:rPr>
        <w:t>Sumario</w:t>
      </w:r>
    </w:p>
    <w:p w:rsidR="002B7BBD" w:rsidRDefault="002B7BBD">
      <w:pPr>
        <w:pStyle w:val="Contents1"/>
        <w:rPr>
          <w:rFonts w:ascii="Calibri" w:hAnsi="Calibri"/>
        </w:rPr>
      </w:pPr>
    </w:p>
    <w:p w:rsidR="00000000" w:rsidRDefault="00C56AB4">
      <w:pPr>
        <w:pStyle w:val="SemEspaamento"/>
        <w:rPr>
          <w:ins w:id="5" w:author="Rhaissa" w:date="2011-10-10T12:04:00Z"/>
          <w:rFonts w:asciiTheme="minorHAnsi" w:hAnsiTheme="minorHAnsi" w:cstheme="minorHAnsi"/>
          <w:rPrChange w:id="6" w:author="Rhaissa" w:date="2011-10-10T12:05:00Z">
            <w:rPr>
              <w:ins w:id="7" w:author="Rhaissa" w:date="2011-10-10T12:04:00Z"/>
            </w:rPr>
          </w:rPrChange>
        </w:rPr>
        <w:pPrChange w:id="8" w:author="Rhaissa" w:date="2011-10-10T12:05:00Z">
          <w:pPr>
            <w:pStyle w:val="Sumrio1"/>
            <w:spacing w:before="240" w:beforeAutospacing="0" w:after="60" w:afterAutospacing="0" w:line="240" w:lineRule="atLeast"/>
            <w:ind w:right="720"/>
          </w:pPr>
        </w:pPrChange>
      </w:pPr>
      <w:ins w:id="9" w:author="Rhaissa" w:date="2011-10-10T12:05:00Z">
        <w:r w:rsidRPr="00C56AB4">
          <w:rPr>
            <w:rFonts w:asciiTheme="minorHAnsi" w:hAnsiTheme="minorHAnsi" w:cstheme="minorHAnsi"/>
            <w:szCs w:val="24"/>
            <w:rPrChange w:id="10" w:author="Rhaissa" w:date="2011-10-10T12:05:00Z">
              <w:rPr>
                <w:rStyle w:val="Hyperlink"/>
                <w:sz w:val="20"/>
                <w:szCs w:val="20"/>
              </w:rPr>
            </w:rPrChange>
          </w:rPr>
          <w:t>1.</w:t>
        </w:r>
        <w:r w:rsidRPr="00C56AB4">
          <w:rPr>
            <w:rStyle w:val="apple-converted-space"/>
            <w:rFonts w:asciiTheme="minorHAnsi" w:hAnsiTheme="minorHAnsi" w:cstheme="minorHAnsi"/>
            <w:szCs w:val="24"/>
            <w:rPrChange w:id="11" w:author="Rhaissa" w:date="2011-10-10T12:05:00Z">
              <w:rPr>
                <w:rStyle w:val="apple-converted-space"/>
                <w:color w:val="0000FF"/>
                <w:u w:val="single"/>
              </w:rPr>
            </w:rPrChange>
          </w:rPr>
          <w:t> </w:t>
        </w:r>
        <w:proofErr w:type="gramStart"/>
        <w:r w:rsidRPr="00C56AB4">
          <w:rPr>
            <w:rFonts w:asciiTheme="minorHAnsi" w:hAnsiTheme="minorHAnsi" w:cstheme="minorHAnsi"/>
            <w:szCs w:val="24"/>
            <w:rPrChange w:id="12" w:author="Rhaissa" w:date="2011-10-10T12:05:00Z">
              <w:rPr>
                <w:rStyle w:val="Hyperlink"/>
                <w:sz w:val="20"/>
                <w:szCs w:val="20"/>
              </w:rPr>
            </w:rPrChange>
          </w:rPr>
          <w:t>Introdução</w:t>
        </w:r>
      </w:ins>
      <w:ins w:id="13" w:author="Rhaissa" w:date="2011-10-10T12:06:00Z">
        <w:r w:rsidR="000B50F1">
          <w:rPr>
            <w:rFonts w:asciiTheme="minorHAnsi" w:hAnsiTheme="minorHAnsi" w:cstheme="minorHAnsi"/>
            <w:szCs w:val="24"/>
          </w:rPr>
          <w:t xml:space="preserve"> ...</w:t>
        </w:r>
        <w:proofErr w:type="gramEnd"/>
        <w:r w:rsidR="000B50F1">
          <w:rPr>
            <w:rFonts w:asciiTheme="minorHAnsi" w:hAnsiTheme="minorHAnsi" w:cstheme="minorHAnsi"/>
            <w:szCs w:val="24"/>
          </w:rPr>
          <w:t>........................................................................................................................</w:t>
        </w:r>
      </w:ins>
      <w:ins w:id="14" w:author="Rhaissa" w:date="2011-10-10T12:10:00Z">
        <w:r w:rsidR="000B50F1">
          <w:rPr>
            <w:rFonts w:asciiTheme="minorHAnsi" w:hAnsiTheme="minorHAnsi" w:cstheme="minorHAnsi"/>
            <w:szCs w:val="24"/>
          </w:rPr>
          <w:t>..</w:t>
        </w:r>
      </w:ins>
      <w:ins w:id="15" w:author="Rhaissa" w:date="2011-10-10T12:04:00Z">
        <w:r w:rsidRPr="00C56AB4">
          <w:rPr>
            <w:rFonts w:asciiTheme="minorHAnsi" w:hAnsiTheme="minorHAnsi" w:cstheme="minorHAnsi"/>
            <w:szCs w:val="24"/>
            <w:rPrChange w:id="16" w:author="Rhaissa" w:date="2011-10-10T12:05:00Z">
              <w:rPr>
                <w:color w:val="0000FF"/>
                <w:u w:val="single"/>
              </w:rPr>
            </w:rPrChange>
          </w:rPr>
          <w:t> </w:t>
        </w:r>
      </w:ins>
    </w:p>
    <w:p w:rsidR="00000000" w:rsidRDefault="00C56AB4">
      <w:pPr>
        <w:pStyle w:val="SemEspaamento"/>
        <w:ind w:firstLine="709"/>
        <w:rPr>
          <w:ins w:id="17" w:author="Rhaissa" w:date="2011-10-10T12:04:00Z"/>
          <w:rFonts w:asciiTheme="minorHAnsi" w:hAnsiTheme="minorHAnsi" w:cstheme="minorHAnsi"/>
          <w:rPrChange w:id="18" w:author="Rhaissa" w:date="2011-10-10T12:05:00Z">
            <w:rPr>
              <w:ins w:id="19" w:author="Rhaissa" w:date="2011-10-10T12:04:00Z"/>
            </w:rPr>
          </w:rPrChange>
        </w:rPr>
        <w:pPrChange w:id="20" w:author="Rhaissa" w:date="2011-10-10T12:09:00Z">
          <w:pPr>
            <w:pStyle w:val="Sumrio2"/>
            <w:spacing w:before="0" w:beforeAutospacing="0" w:after="0" w:afterAutospacing="0" w:line="240" w:lineRule="atLeast"/>
            <w:ind w:left="432" w:right="720"/>
          </w:pPr>
        </w:pPrChange>
      </w:pPr>
      <w:ins w:id="21" w:author="Rhaissa" w:date="2011-10-10T12:04:00Z">
        <w:r w:rsidRPr="00C56AB4">
          <w:rPr>
            <w:rFonts w:asciiTheme="minorHAnsi" w:hAnsiTheme="minorHAnsi" w:cstheme="minorHAnsi"/>
            <w:szCs w:val="24"/>
            <w:rPrChange w:id="22" w:author="Rhaissa" w:date="2011-10-10T12:05:00Z">
              <w:rPr>
                <w:color w:val="0000FF"/>
                <w:u w:val="single"/>
              </w:rPr>
            </w:rPrChange>
          </w:rPr>
          <w:fldChar w:fldCharType="begin"/>
        </w:r>
        <w:r w:rsidRPr="00C56AB4">
          <w:rPr>
            <w:rFonts w:asciiTheme="minorHAnsi" w:hAnsiTheme="minorHAnsi" w:cstheme="minorHAnsi"/>
            <w:szCs w:val="24"/>
            <w:rPrChange w:id="23" w:author="Rhaissa" w:date="2011-10-10T12:05:00Z">
              <w:rPr>
                <w:color w:val="0000FF"/>
                <w:u w:val="single"/>
              </w:rPr>
            </w:rPrChange>
          </w:rPr>
          <w:instrText xml:space="preserve"> HYPERLINK "http://www.wthreex.com/rup/webtmpl/templates/cm_mgt/rup_cmpln.htm" \l "1.1               Purpose" </w:instrText>
        </w:r>
        <w:r w:rsidRPr="00C56AB4">
          <w:rPr>
            <w:rFonts w:asciiTheme="minorHAnsi" w:hAnsiTheme="minorHAnsi" w:cstheme="minorHAnsi"/>
            <w:szCs w:val="24"/>
            <w:rPrChange w:id="24" w:author="Rhaissa" w:date="2011-10-10T12:05:00Z">
              <w:rPr>
                <w:color w:val="0000FF"/>
                <w:u w:val="single"/>
              </w:rPr>
            </w:rPrChange>
          </w:rPr>
          <w:fldChar w:fldCharType="separate"/>
        </w:r>
        <w:r w:rsidRPr="00C56AB4">
          <w:rPr>
            <w:rStyle w:val="Hyperlink"/>
            <w:rFonts w:asciiTheme="minorHAnsi" w:hAnsiTheme="minorHAnsi" w:cstheme="minorHAnsi"/>
            <w:color w:val="auto"/>
            <w:szCs w:val="24"/>
            <w:u w:val="none"/>
            <w:rPrChange w:id="25" w:author="Rhaissa" w:date="2011-10-10T12:05:00Z">
              <w:rPr>
                <w:rStyle w:val="Hyperlink"/>
                <w:sz w:val="20"/>
                <w:szCs w:val="20"/>
              </w:rPr>
            </w:rPrChange>
          </w:rPr>
          <w:t>1.1</w:t>
        </w:r>
        <w:r w:rsidRPr="00C56AB4">
          <w:rPr>
            <w:rStyle w:val="apple-converted-space"/>
            <w:rFonts w:asciiTheme="minorHAnsi" w:hAnsiTheme="minorHAnsi" w:cstheme="minorHAnsi"/>
            <w:szCs w:val="24"/>
            <w:rPrChange w:id="26" w:author="Rhaissa" w:date="2011-10-10T12:05:00Z">
              <w:rPr>
                <w:rStyle w:val="apple-converted-space"/>
                <w:color w:val="0000FF"/>
                <w:u w:val="single"/>
              </w:rPr>
            </w:rPrChange>
          </w:rPr>
          <w:t> </w:t>
        </w:r>
        <w:r w:rsidRPr="00C56AB4">
          <w:rPr>
            <w:rStyle w:val="Hyperlink"/>
            <w:rFonts w:asciiTheme="minorHAnsi" w:hAnsiTheme="minorHAnsi" w:cstheme="minorHAnsi"/>
            <w:color w:val="auto"/>
            <w:szCs w:val="24"/>
            <w:u w:val="none"/>
            <w:rPrChange w:id="27" w:author="Rhaissa" w:date="2011-10-10T12:05:00Z">
              <w:rPr>
                <w:rStyle w:val="Hyperlink"/>
                <w:sz w:val="20"/>
                <w:szCs w:val="20"/>
              </w:rPr>
            </w:rPrChange>
          </w:rPr>
          <w:t>Finalidade</w:t>
        </w:r>
        <w:r w:rsidRPr="00C56AB4">
          <w:rPr>
            <w:rFonts w:asciiTheme="minorHAnsi" w:hAnsiTheme="minorHAnsi" w:cstheme="minorHAnsi"/>
            <w:szCs w:val="24"/>
            <w:rPrChange w:id="28" w:author="Rhaissa" w:date="2011-10-10T12:05:00Z">
              <w:rPr>
                <w:color w:val="0000FF"/>
                <w:u w:val="single"/>
              </w:rPr>
            </w:rPrChange>
          </w:rPr>
          <w:fldChar w:fldCharType="end"/>
        </w:r>
      </w:ins>
      <w:proofErr w:type="gramStart"/>
      <w:ins w:id="29" w:author="Rhaissa" w:date="2011-10-10T12:07:00Z">
        <w:r w:rsidR="000B50F1">
          <w:rPr>
            <w:rFonts w:asciiTheme="minorHAnsi" w:hAnsiTheme="minorHAnsi" w:cstheme="minorHAnsi"/>
            <w:szCs w:val="24"/>
          </w:rPr>
          <w:t xml:space="preserve"> ...</w:t>
        </w:r>
        <w:proofErr w:type="gramEnd"/>
        <w:r w:rsidR="000B50F1">
          <w:rPr>
            <w:rFonts w:asciiTheme="minorHAnsi" w:hAnsiTheme="minorHAnsi" w:cstheme="minorHAnsi"/>
            <w:szCs w:val="24"/>
          </w:rPr>
          <w:t>..............................................................................................................</w:t>
        </w:r>
      </w:ins>
      <w:ins w:id="30" w:author="Rhaissa" w:date="2011-10-10T12:04:00Z">
        <w:r w:rsidRPr="00C56AB4">
          <w:rPr>
            <w:rFonts w:asciiTheme="minorHAnsi" w:hAnsiTheme="minorHAnsi" w:cstheme="minorHAnsi"/>
            <w:szCs w:val="24"/>
            <w:rPrChange w:id="31" w:author="Rhaissa" w:date="2011-10-10T12:05:00Z">
              <w:rPr>
                <w:color w:val="0000FF"/>
                <w:u w:val="single"/>
              </w:rPr>
            </w:rPrChange>
          </w:rPr>
          <w:t>    </w:t>
        </w:r>
      </w:ins>
    </w:p>
    <w:p w:rsidR="00000000" w:rsidRDefault="00C56AB4">
      <w:pPr>
        <w:pStyle w:val="SemEspaamento"/>
        <w:ind w:firstLine="709"/>
        <w:rPr>
          <w:ins w:id="32" w:author="Rhaissa" w:date="2011-10-10T12:04:00Z"/>
          <w:rFonts w:asciiTheme="minorHAnsi" w:hAnsiTheme="minorHAnsi" w:cstheme="minorHAnsi"/>
          <w:rPrChange w:id="33" w:author="Rhaissa" w:date="2011-10-10T12:05:00Z">
            <w:rPr>
              <w:ins w:id="34" w:author="Rhaissa" w:date="2011-10-10T12:04:00Z"/>
            </w:rPr>
          </w:rPrChange>
        </w:rPr>
        <w:pPrChange w:id="35" w:author="Rhaissa" w:date="2011-10-10T12:05:00Z">
          <w:pPr>
            <w:pStyle w:val="Sumrio2"/>
            <w:spacing w:before="0" w:beforeAutospacing="0" w:after="0" w:afterAutospacing="0" w:line="240" w:lineRule="atLeast"/>
            <w:ind w:left="432" w:right="720"/>
          </w:pPr>
        </w:pPrChange>
      </w:pPr>
      <w:ins w:id="36" w:author="Rhaissa" w:date="2011-10-10T12:04:00Z">
        <w:r w:rsidRPr="00C56AB4">
          <w:rPr>
            <w:rFonts w:asciiTheme="minorHAnsi" w:hAnsiTheme="minorHAnsi" w:cstheme="minorHAnsi"/>
            <w:szCs w:val="24"/>
            <w:rPrChange w:id="37" w:author="Rhaissa" w:date="2011-10-10T12:05:00Z">
              <w:rPr>
                <w:color w:val="0000FF"/>
                <w:u w:val="single"/>
              </w:rPr>
            </w:rPrChange>
          </w:rPr>
          <w:fldChar w:fldCharType="begin"/>
        </w:r>
        <w:r w:rsidRPr="00C56AB4">
          <w:rPr>
            <w:rFonts w:asciiTheme="minorHAnsi" w:hAnsiTheme="minorHAnsi" w:cstheme="minorHAnsi"/>
            <w:szCs w:val="24"/>
            <w:rPrChange w:id="38" w:author="Rhaissa" w:date="2011-10-10T12:05:00Z">
              <w:rPr>
                <w:color w:val="0000FF"/>
                <w:u w:val="single"/>
              </w:rPr>
            </w:rPrChange>
          </w:rPr>
          <w:instrText xml:space="preserve"> HYPERLINK "http://www.wthreex.com/rup/webtmpl/templates/cm_mgt/rup_cmpln.htm" \l "1.2               Scope" </w:instrText>
        </w:r>
        <w:r w:rsidRPr="00C56AB4">
          <w:rPr>
            <w:rFonts w:asciiTheme="minorHAnsi" w:hAnsiTheme="minorHAnsi" w:cstheme="minorHAnsi"/>
            <w:szCs w:val="24"/>
            <w:rPrChange w:id="39" w:author="Rhaissa" w:date="2011-10-10T12:05:00Z">
              <w:rPr>
                <w:color w:val="0000FF"/>
                <w:u w:val="single"/>
              </w:rPr>
            </w:rPrChange>
          </w:rPr>
          <w:fldChar w:fldCharType="separate"/>
        </w:r>
        <w:r w:rsidRPr="00C56AB4">
          <w:rPr>
            <w:rStyle w:val="Hyperlink"/>
            <w:rFonts w:asciiTheme="minorHAnsi" w:hAnsiTheme="minorHAnsi" w:cstheme="minorHAnsi"/>
            <w:color w:val="auto"/>
            <w:szCs w:val="24"/>
            <w:u w:val="none"/>
            <w:rPrChange w:id="40" w:author="Rhaissa" w:date="2011-10-10T12:05:00Z">
              <w:rPr>
                <w:rStyle w:val="Hyperlink"/>
                <w:sz w:val="20"/>
                <w:szCs w:val="20"/>
              </w:rPr>
            </w:rPrChange>
          </w:rPr>
          <w:t>1.2</w:t>
        </w:r>
        <w:r w:rsidRPr="00C56AB4">
          <w:rPr>
            <w:rStyle w:val="apple-converted-space"/>
            <w:rFonts w:asciiTheme="minorHAnsi" w:hAnsiTheme="minorHAnsi" w:cstheme="minorHAnsi"/>
            <w:szCs w:val="24"/>
            <w:rPrChange w:id="41" w:author="Rhaissa" w:date="2011-10-10T12:05:00Z">
              <w:rPr>
                <w:rStyle w:val="apple-converted-space"/>
                <w:color w:val="0000FF"/>
                <w:u w:val="single"/>
              </w:rPr>
            </w:rPrChange>
          </w:rPr>
          <w:t> </w:t>
        </w:r>
        <w:r w:rsidRPr="00C56AB4">
          <w:rPr>
            <w:rStyle w:val="Hyperlink"/>
            <w:rFonts w:asciiTheme="minorHAnsi" w:hAnsiTheme="minorHAnsi" w:cstheme="minorHAnsi"/>
            <w:color w:val="auto"/>
            <w:szCs w:val="24"/>
            <w:u w:val="none"/>
            <w:rPrChange w:id="42" w:author="Rhaissa" w:date="2011-10-10T12:05:00Z">
              <w:rPr>
                <w:rStyle w:val="Hyperlink"/>
                <w:sz w:val="20"/>
                <w:szCs w:val="20"/>
              </w:rPr>
            </w:rPrChange>
          </w:rPr>
          <w:t>Escopo</w:t>
        </w:r>
        <w:r w:rsidRPr="00C56AB4">
          <w:rPr>
            <w:rFonts w:asciiTheme="minorHAnsi" w:hAnsiTheme="minorHAnsi" w:cstheme="minorHAnsi"/>
            <w:szCs w:val="24"/>
            <w:rPrChange w:id="43" w:author="Rhaissa" w:date="2011-10-10T12:05:00Z">
              <w:rPr>
                <w:color w:val="0000FF"/>
                <w:u w:val="single"/>
              </w:rPr>
            </w:rPrChange>
          </w:rPr>
          <w:fldChar w:fldCharType="end"/>
        </w:r>
      </w:ins>
      <w:proofErr w:type="gramStart"/>
      <w:ins w:id="44" w:author="Rhaissa" w:date="2011-10-10T12:07:00Z">
        <w:r w:rsidR="000B50F1">
          <w:rPr>
            <w:rFonts w:asciiTheme="minorHAnsi" w:hAnsiTheme="minorHAnsi" w:cstheme="minorHAnsi"/>
            <w:szCs w:val="24"/>
          </w:rPr>
          <w:t xml:space="preserve"> ...</w:t>
        </w:r>
        <w:proofErr w:type="gramEnd"/>
        <w:r w:rsidR="000B50F1">
          <w:rPr>
            <w:rFonts w:asciiTheme="minorHAnsi" w:hAnsiTheme="minorHAnsi" w:cstheme="minorHAnsi"/>
            <w:szCs w:val="24"/>
          </w:rPr>
          <w:t>...................................................................................................................</w:t>
        </w:r>
      </w:ins>
      <w:ins w:id="45" w:author="Rhaissa" w:date="2011-10-10T12:04:00Z">
        <w:r w:rsidRPr="00C56AB4">
          <w:rPr>
            <w:rFonts w:asciiTheme="minorHAnsi" w:hAnsiTheme="minorHAnsi" w:cstheme="minorHAnsi"/>
            <w:szCs w:val="24"/>
            <w:rPrChange w:id="46" w:author="Rhaissa" w:date="2011-10-10T12:05:00Z">
              <w:rPr>
                <w:color w:val="0000FF"/>
                <w:u w:val="single"/>
              </w:rPr>
            </w:rPrChange>
          </w:rPr>
          <w:t>     </w:t>
        </w:r>
      </w:ins>
    </w:p>
    <w:p w:rsidR="00000000" w:rsidRDefault="00C56AB4">
      <w:pPr>
        <w:pStyle w:val="SemEspaamento"/>
        <w:ind w:firstLine="709"/>
        <w:rPr>
          <w:ins w:id="47" w:author="Rhaissa" w:date="2011-10-10T12:04:00Z"/>
          <w:rFonts w:asciiTheme="minorHAnsi" w:hAnsiTheme="minorHAnsi" w:cstheme="minorHAnsi"/>
          <w:rPrChange w:id="48" w:author="Rhaissa" w:date="2011-10-10T12:05:00Z">
            <w:rPr>
              <w:ins w:id="49" w:author="Rhaissa" w:date="2011-10-10T12:04:00Z"/>
            </w:rPr>
          </w:rPrChange>
        </w:rPr>
        <w:pPrChange w:id="50" w:author="Rhaissa" w:date="2011-10-10T12:05:00Z">
          <w:pPr>
            <w:pStyle w:val="Sumrio2"/>
            <w:spacing w:before="0" w:beforeAutospacing="0" w:after="0" w:afterAutospacing="0" w:line="240" w:lineRule="atLeast"/>
            <w:ind w:left="432" w:right="720"/>
          </w:pPr>
        </w:pPrChange>
      </w:pPr>
      <w:ins w:id="51" w:author="Rhaissa" w:date="2011-10-10T12:05:00Z">
        <w:r w:rsidRPr="00C56AB4">
          <w:rPr>
            <w:rFonts w:asciiTheme="minorHAnsi" w:hAnsiTheme="minorHAnsi" w:cstheme="minorHAnsi"/>
            <w:szCs w:val="24"/>
            <w:rPrChange w:id="52" w:author="Rhaissa" w:date="2011-10-10T12:05:00Z">
              <w:rPr>
                <w:rStyle w:val="Hyperlink"/>
                <w:sz w:val="20"/>
                <w:szCs w:val="20"/>
              </w:rPr>
            </w:rPrChange>
          </w:rPr>
          <w:t>1.3</w:t>
        </w:r>
        <w:r w:rsidRPr="00C56AB4">
          <w:rPr>
            <w:rStyle w:val="apple-converted-space"/>
            <w:rFonts w:asciiTheme="minorHAnsi" w:hAnsiTheme="minorHAnsi" w:cstheme="minorHAnsi"/>
            <w:szCs w:val="24"/>
            <w:rPrChange w:id="53" w:author="Rhaissa" w:date="2011-10-10T12:05:00Z">
              <w:rPr>
                <w:rStyle w:val="apple-converted-space"/>
                <w:color w:val="0000FF"/>
                <w:u w:val="single"/>
              </w:rPr>
            </w:rPrChange>
          </w:rPr>
          <w:t> </w:t>
        </w:r>
        <w:r w:rsidRPr="00C56AB4">
          <w:rPr>
            <w:rFonts w:asciiTheme="minorHAnsi" w:hAnsiTheme="minorHAnsi" w:cstheme="minorHAnsi"/>
            <w:szCs w:val="24"/>
            <w:rPrChange w:id="54" w:author="Rhaissa" w:date="2011-10-10T12:05:00Z">
              <w:rPr>
                <w:rStyle w:val="Hyperlink"/>
                <w:sz w:val="20"/>
                <w:szCs w:val="20"/>
              </w:rPr>
            </w:rPrChange>
          </w:rPr>
          <w:t xml:space="preserve">Definições, Acrônimos e </w:t>
        </w:r>
        <w:proofErr w:type="gramStart"/>
        <w:r w:rsidRPr="00C56AB4">
          <w:rPr>
            <w:rFonts w:asciiTheme="minorHAnsi" w:hAnsiTheme="minorHAnsi" w:cstheme="minorHAnsi"/>
            <w:szCs w:val="24"/>
            <w:rPrChange w:id="55" w:author="Rhaissa" w:date="2011-10-10T12:05:00Z">
              <w:rPr>
                <w:rStyle w:val="Hyperlink"/>
                <w:sz w:val="20"/>
                <w:szCs w:val="20"/>
              </w:rPr>
            </w:rPrChange>
          </w:rPr>
          <w:t>Abreviações</w:t>
        </w:r>
      </w:ins>
      <w:ins w:id="56" w:author="Rhaissa" w:date="2011-10-10T12:04:00Z">
        <w:r w:rsidRPr="00C56AB4">
          <w:rPr>
            <w:rFonts w:asciiTheme="minorHAnsi" w:hAnsiTheme="minorHAnsi" w:cstheme="minorHAnsi"/>
            <w:szCs w:val="24"/>
            <w:rPrChange w:id="57" w:author="Rhaissa" w:date="2011-10-10T12:05:00Z">
              <w:rPr>
                <w:color w:val="0000FF"/>
                <w:u w:val="single"/>
              </w:rPr>
            </w:rPrChange>
          </w:rPr>
          <w:t> </w:t>
        </w:r>
      </w:ins>
      <w:ins w:id="58" w:author="Rhaissa" w:date="2011-10-10T12:07:00Z">
        <w:r w:rsidR="000B50F1">
          <w:rPr>
            <w:rFonts w:asciiTheme="minorHAnsi" w:hAnsiTheme="minorHAnsi" w:cstheme="minorHAnsi"/>
            <w:szCs w:val="24"/>
          </w:rPr>
          <w:t>...</w:t>
        </w:r>
        <w:proofErr w:type="gramEnd"/>
        <w:r w:rsidR="000B50F1">
          <w:rPr>
            <w:rFonts w:asciiTheme="minorHAnsi" w:hAnsiTheme="minorHAnsi" w:cstheme="minorHAnsi"/>
            <w:szCs w:val="24"/>
          </w:rPr>
          <w:t>...................................................................</w:t>
        </w:r>
      </w:ins>
      <w:ins w:id="59" w:author="Rhaissa" w:date="2011-10-10T12:04:00Z">
        <w:r w:rsidRPr="00C56AB4">
          <w:rPr>
            <w:rFonts w:asciiTheme="minorHAnsi" w:hAnsiTheme="minorHAnsi" w:cstheme="minorHAnsi"/>
            <w:szCs w:val="24"/>
            <w:rPrChange w:id="60" w:author="Rhaissa" w:date="2011-10-10T12:05:00Z">
              <w:rPr>
                <w:color w:val="0000FF"/>
                <w:u w:val="single"/>
              </w:rPr>
            </w:rPrChange>
          </w:rPr>
          <w:t>    </w:t>
        </w:r>
      </w:ins>
    </w:p>
    <w:p w:rsidR="00000000" w:rsidRDefault="00C56AB4">
      <w:pPr>
        <w:pStyle w:val="SemEspaamento"/>
        <w:ind w:firstLine="709"/>
        <w:rPr>
          <w:ins w:id="61" w:author="Rhaissa" w:date="2011-10-10T12:04:00Z"/>
          <w:rFonts w:asciiTheme="minorHAnsi" w:hAnsiTheme="minorHAnsi" w:cstheme="minorHAnsi"/>
          <w:rPrChange w:id="62" w:author="Rhaissa" w:date="2011-10-10T12:05:00Z">
            <w:rPr>
              <w:ins w:id="63" w:author="Rhaissa" w:date="2011-10-10T12:04:00Z"/>
            </w:rPr>
          </w:rPrChange>
        </w:rPr>
        <w:pPrChange w:id="64" w:author="Rhaissa" w:date="2011-10-10T12:05:00Z">
          <w:pPr>
            <w:pStyle w:val="Sumrio2"/>
            <w:spacing w:before="0" w:beforeAutospacing="0" w:after="0" w:afterAutospacing="0" w:line="240" w:lineRule="atLeast"/>
            <w:ind w:left="432" w:right="720"/>
          </w:pPr>
        </w:pPrChange>
      </w:pPr>
      <w:ins w:id="65" w:author="Rhaissa" w:date="2011-10-10T12:05:00Z">
        <w:r w:rsidRPr="00C56AB4">
          <w:rPr>
            <w:rFonts w:asciiTheme="minorHAnsi" w:hAnsiTheme="minorHAnsi" w:cstheme="minorHAnsi"/>
            <w:szCs w:val="24"/>
            <w:rPrChange w:id="66" w:author="Rhaissa" w:date="2011-10-10T12:05:00Z">
              <w:rPr>
                <w:rStyle w:val="Hyperlink"/>
                <w:sz w:val="20"/>
                <w:szCs w:val="20"/>
              </w:rPr>
            </w:rPrChange>
          </w:rPr>
          <w:t>1.4</w:t>
        </w:r>
        <w:r w:rsidRPr="00C56AB4">
          <w:rPr>
            <w:rStyle w:val="apple-converted-space"/>
            <w:rFonts w:asciiTheme="minorHAnsi" w:hAnsiTheme="minorHAnsi" w:cstheme="minorHAnsi"/>
            <w:szCs w:val="24"/>
            <w:rPrChange w:id="67" w:author="Rhaissa" w:date="2011-10-10T12:05:00Z">
              <w:rPr>
                <w:rStyle w:val="apple-converted-space"/>
                <w:color w:val="0000FF"/>
                <w:u w:val="single"/>
              </w:rPr>
            </w:rPrChange>
          </w:rPr>
          <w:t> </w:t>
        </w:r>
        <w:proofErr w:type="gramStart"/>
        <w:r w:rsidRPr="00C56AB4">
          <w:rPr>
            <w:rFonts w:asciiTheme="minorHAnsi" w:hAnsiTheme="minorHAnsi" w:cstheme="minorHAnsi"/>
            <w:szCs w:val="24"/>
            <w:rPrChange w:id="68" w:author="Rhaissa" w:date="2011-10-10T12:05:00Z">
              <w:rPr>
                <w:rStyle w:val="Hyperlink"/>
                <w:sz w:val="20"/>
                <w:szCs w:val="20"/>
              </w:rPr>
            </w:rPrChange>
          </w:rPr>
          <w:t>Referências</w:t>
        </w:r>
      </w:ins>
      <w:ins w:id="69" w:author="Rhaissa" w:date="2011-10-10T12:04:00Z">
        <w:r w:rsidRPr="00C56AB4">
          <w:rPr>
            <w:rFonts w:asciiTheme="minorHAnsi" w:hAnsiTheme="minorHAnsi" w:cstheme="minorHAnsi"/>
            <w:szCs w:val="24"/>
            <w:rPrChange w:id="70" w:author="Rhaissa" w:date="2011-10-10T12:05:00Z">
              <w:rPr>
                <w:color w:val="0000FF"/>
                <w:u w:val="single"/>
              </w:rPr>
            </w:rPrChange>
          </w:rPr>
          <w:t> </w:t>
        </w:r>
      </w:ins>
      <w:ins w:id="71" w:author="Rhaissa" w:date="2011-10-10T12:07:00Z">
        <w:r w:rsidR="000B50F1">
          <w:rPr>
            <w:rFonts w:asciiTheme="minorHAnsi" w:hAnsiTheme="minorHAnsi" w:cstheme="minorHAnsi"/>
            <w:szCs w:val="24"/>
          </w:rPr>
          <w:t>...</w:t>
        </w:r>
        <w:proofErr w:type="gramEnd"/>
        <w:r w:rsidR="000B50F1">
          <w:rPr>
            <w:rFonts w:asciiTheme="minorHAnsi" w:hAnsiTheme="minorHAnsi" w:cstheme="minorHAnsi"/>
            <w:szCs w:val="24"/>
          </w:rPr>
          <w:t>............................................................................................................</w:t>
        </w:r>
      </w:ins>
      <w:ins w:id="72" w:author="Rhaissa" w:date="2011-10-10T12:04:00Z">
        <w:r w:rsidRPr="00C56AB4">
          <w:rPr>
            <w:rFonts w:asciiTheme="minorHAnsi" w:hAnsiTheme="minorHAnsi" w:cstheme="minorHAnsi"/>
            <w:szCs w:val="24"/>
            <w:rPrChange w:id="73" w:author="Rhaissa" w:date="2011-10-10T12:05:00Z">
              <w:rPr>
                <w:color w:val="0000FF"/>
                <w:u w:val="single"/>
              </w:rPr>
            </w:rPrChange>
          </w:rPr>
          <w:t>    </w:t>
        </w:r>
      </w:ins>
    </w:p>
    <w:p w:rsidR="00000000" w:rsidRDefault="00C56AB4">
      <w:pPr>
        <w:pStyle w:val="SemEspaamento"/>
        <w:ind w:firstLine="709"/>
        <w:rPr>
          <w:ins w:id="74" w:author="Rhaissa" w:date="2011-10-10T12:04:00Z"/>
          <w:rFonts w:asciiTheme="minorHAnsi" w:hAnsiTheme="minorHAnsi" w:cstheme="minorHAnsi"/>
          <w:rPrChange w:id="75" w:author="Rhaissa" w:date="2011-10-10T12:05:00Z">
            <w:rPr>
              <w:ins w:id="76" w:author="Rhaissa" w:date="2011-10-10T12:04:00Z"/>
            </w:rPr>
          </w:rPrChange>
        </w:rPr>
        <w:pPrChange w:id="77" w:author="Rhaissa" w:date="2011-10-10T12:05:00Z">
          <w:pPr>
            <w:pStyle w:val="Sumrio2"/>
            <w:spacing w:before="0" w:beforeAutospacing="0" w:after="0" w:afterAutospacing="0" w:line="240" w:lineRule="atLeast"/>
            <w:ind w:left="432" w:right="720"/>
          </w:pPr>
        </w:pPrChange>
      </w:pPr>
      <w:ins w:id="78" w:author="Rhaissa" w:date="2011-10-10T12:04:00Z">
        <w:r w:rsidRPr="00C56AB4">
          <w:rPr>
            <w:rFonts w:asciiTheme="minorHAnsi" w:hAnsiTheme="minorHAnsi" w:cstheme="minorHAnsi"/>
            <w:szCs w:val="24"/>
            <w:rPrChange w:id="79" w:author="Rhaissa" w:date="2011-10-10T12:05:00Z">
              <w:rPr>
                <w:color w:val="0000FF"/>
                <w:u w:val="single"/>
              </w:rPr>
            </w:rPrChange>
          </w:rPr>
          <w:fldChar w:fldCharType="begin"/>
        </w:r>
        <w:r w:rsidRPr="00C56AB4">
          <w:rPr>
            <w:rFonts w:asciiTheme="minorHAnsi" w:hAnsiTheme="minorHAnsi" w:cstheme="minorHAnsi"/>
            <w:szCs w:val="24"/>
            <w:rPrChange w:id="80" w:author="Rhaissa" w:date="2011-10-10T12:05:00Z">
              <w:rPr>
                <w:color w:val="0000FF"/>
                <w:u w:val="single"/>
              </w:rPr>
            </w:rPrChange>
          </w:rPr>
          <w:instrText xml:space="preserve"> HYPERLINK "http://www.wthreex.com/rup/webtmpl/templates/cm_mgt/rup_cmpln.htm" \l "1.5               Overview" </w:instrText>
        </w:r>
        <w:r w:rsidRPr="00C56AB4">
          <w:rPr>
            <w:rFonts w:asciiTheme="minorHAnsi" w:hAnsiTheme="minorHAnsi" w:cstheme="minorHAnsi"/>
            <w:szCs w:val="24"/>
            <w:rPrChange w:id="81" w:author="Rhaissa" w:date="2011-10-10T12:05:00Z">
              <w:rPr>
                <w:color w:val="0000FF"/>
                <w:u w:val="single"/>
              </w:rPr>
            </w:rPrChange>
          </w:rPr>
          <w:fldChar w:fldCharType="separate"/>
        </w:r>
        <w:r w:rsidRPr="00C56AB4">
          <w:rPr>
            <w:rStyle w:val="Hyperlink"/>
            <w:rFonts w:asciiTheme="minorHAnsi" w:hAnsiTheme="minorHAnsi" w:cstheme="minorHAnsi"/>
            <w:color w:val="auto"/>
            <w:szCs w:val="24"/>
            <w:u w:val="none"/>
            <w:rPrChange w:id="82" w:author="Rhaissa" w:date="2011-10-10T12:05:00Z">
              <w:rPr>
                <w:rStyle w:val="Hyperlink"/>
                <w:sz w:val="20"/>
                <w:szCs w:val="20"/>
              </w:rPr>
            </w:rPrChange>
          </w:rPr>
          <w:t>1.5</w:t>
        </w:r>
        <w:r w:rsidRPr="00C56AB4">
          <w:rPr>
            <w:rStyle w:val="apple-converted-space"/>
            <w:rFonts w:asciiTheme="minorHAnsi" w:hAnsiTheme="minorHAnsi" w:cstheme="minorHAnsi"/>
            <w:szCs w:val="24"/>
            <w:rPrChange w:id="83" w:author="Rhaissa" w:date="2011-10-10T12:05:00Z">
              <w:rPr>
                <w:rStyle w:val="apple-converted-space"/>
                <w:color w:val="0000FF"/>
                <w:u w:val="single"/>
              </w:rPr>
            </w:rPrChange>
          </w:rPr>
          <w:t> </w:t>
        </w:r>
        <w:r w:rsidRPr="00C56AB4">
          <w:rPr>
            <w:rStyle w:val="Hyperlink"/>
            <w:rFonts w:asciiTheme="minorHAnsi" w:hAnsiTheme="minorHAnsi" w:cstheme="minorHAnsi"/>
            <w:color w:val="auto"/>
            <w:szCs w:val="24"/>
            <w:u w:val="none"/>
            <w:rPrChange w:id="84" w:author="Rhaissa" w:date="2011-10-10T12:05:00Z">
              <w:rPr>
                <w:rStyle w:val="Hyperlink"/>
                <w:sz w:val="20"/>
                <w:szCs w:val="20"/>
              </w:rPr>
            </w:rPrChange>
          </w:rPr>
          <w:t>Visão Geral</w:t>
        </w:r>
        <w:r w:rsidRPr="00C56AB4">
          <w:rPr>
            <w:rFonts w:asciiTheme="minorHAnsi" w:hAnsiTheme="minorHAnsi" w:cstheme="minorHAnsi"/>
            <w:szCs w:val="24"/>
            <w:rPrChange w:id="85" w:author="Rhaissa" w:date="2011-10-10T12:05:00Z">
              <w:rPr>
                <w:color w:val="0000FF"/>
                <w:u w:val="single"/>
              </w:rPr>
            </w:rPrChange>
          </w:rPr>
          <w:fldChar w:fldCharType="end"/>
        </w:r>
        <w:proofErr w:type="gramStart"/>
        <w:r w:rsidRPr="00C56AB4">
          <w:rPr>
            <w:rFonts w:asciiTheme="minorHAnsi" w:hAnsiTheme="minorHAnsi" w:cstheme="minorHAnsi"/>
            <w:szCs w:val="24"/>
            <w:rPrChange w:id="86" w:author="Rhaissa" w:date="2011-10-10T12:05:00Z">
              <w:rPr>
                <w:rFonts w:asciiTheme="minorHAnsi" w:hAnsiTheme="minorHAnsi" w:cstheme="minorHAnsi"/>
                <w:color w:val="0000FF"/>
                <w:u w:val="single"/>
              </w:rPr>
            </w:rPrChange>
          </w:rPr>
          <w:t> </w:t>
        </w:r>
      </w:ins>
      <w:ins w:id="87" w:author="Rhaissa" w:date="2011-10-10T12:07:00Z">
        <w:r w:rsidR="000B50F1">
          <w:rPr>
            <w:rFonts w:asciiTheme="minorHAnsi" w:hAnsiTheme="minorHAnsi" w:cstheme="minorHAnsi"/>
            <w:szCs w:val="24"/>
          </w:rPr>
          <w:t>...</w:t>
        </w:r>
        <w:proofErr w:type="gramEnd"/>
        <w:r w:rsidR="000B50F1">
          <w:rPr>
            <w:rFonts w:asciiTheme="minorHAnsi" w:hAnsiTheme="minorHAnsi" w:cstheme="minorHAnsi"/>
            <w:szCs w:val="24"/>
          </w:rPr>
          <w:t>............................................................................................................</w:t>
        </w:r>
      </w:ins>
      <w:ins w:id="88" w:author="Rhaissa" w:date="2011-10-10T12:09:00Z">
        <w:r w:rsidR="000B50F1">
          <w:rPr>
            <w:rFonts w:asciiTheme="minorHAnsi" w:hAnsiTheme="minorHAnsi" w:cstheme="minorHAnsi"/>
            <w:szCs w:val="24"/>
          </w:rPr>
          <w:t>.</w:t>
        </w:r>
      </w:ins>
    </w:p>
    <w:p w:rsidR="00000000" w:rsidRDefault="00C56AB4">
      <w:pPr>
        <w:pStyle w:val="SemEspaamento"/>
        <w:rPr>
          <w:ins w:id="89" w:author="Rhaissa" w:date="2011-10-10T12:04:00Z"/>
          <w:rFonts w:asciiTheme="minorHAnsi" w:hAnsiTheme="minorHAnsi" w:cstheme="minorHAnsi"/>
          <w:rPrChange w:id="90" w:author="Rhaissa" w:date="2011-10-10T12:05:00Z">
            <w:rPr>
              <w:ins w:id="91" w:author="Rhaissa" w:date="2011-10-10T12:04:00Z"/>
            </w:rPr>
          </w:rPrChange>
        </w:rPr>
        <w:pPrChange w:id="92" w:author="Rhaissa" w:date="2011-10-10T12:05:00Z">
          <w:pPr>
            <w:pStyle w:val="Sumrio1"/>
            <w:spacing w:before="240" w:beforeAutospacing="0" w:after="60" w:afterAutospacing="0" w:line="240" w:lineRule="atLeast"/>
            <w:ind w:right="720"/>
          </w:pPr>
        </w:pPrChange>
      </w:pPr>
      <w:ins w:id="93" w:author="Rhaissa" w:date="2011-10-10T12:05:00Z">
        <w:r w:rsidRPr="00C56AB4">
          <w:rPr>
            <w:rFonts w:asciiTheme="minorHAnsi" w:hAnsiTheme="minorHAnsi" w:cstheme="minorHAnsi"/>
            <w:szCs w:val="24"/>
            <w:rPrChange w:id="94" w:author="Rhaissa" w:date="2011-10-10T12:05:00Z">
              <w:rPr>
                <w:rStyle w:val="Hyperlink"/>
                <w:sz w:val="20"/>
                <w:szCs w:val="20"/>
              </w:rPr>
            </w:rPrChange>
          </w:rPr>
          <w:t>2.</w:t>
        </w:r>
        <w:r w:rsidRPr="00C56AB4">
          <w:rPr>
            <w:rStyle w:val="apple-converted-space"/>
            <w:rFonts w:asciiTheme="minorHAnsi" w:hAnsiTheme="minorHAnsi" w:cstheme="minorHAnsi"/>
            <w:szCs w:val="24"/>
            <w:rPrChange w:id="95" w:author="Rhaissa" w:date="2011-10-10T12:05:00Z">
              <w:rPr>
                <w:rStyle w:val="apple-converted-space"/>
                <w:color w:val="0000FF"/>
                <w:u w:val="single"/>
              </w:rPr>
            </w:rPrChange>
          </w:rPr>
          <w:t> </w:t>
        </w:r>
        <w:r w:rsidRPr="00C56AB4">
          <w:rPr>
            <w:rFonts w:asciiTheme="minorHAnsi" w:hAnsiTheme="minorHAnsi" w:cstheme="minorHAnsi"/>
            <w:szCs w:val="24"/>
            <w:rPrChange w:id="96" w:author="Rhaissa" w:date="2011-10-10T12:05:00Z">
              <w:rPr>
                <w:rStyle w:val="Hyperlink"/>
                <w:sz w:val="20"/>
                <w:szCs w:val="20"/>
              </w:rPr>
            </w:rPrChange>
          </w:rPr>
          <w:t xml:space="preserve">Gerenciamento de Configuração de </w:t>
        </w:r>
        <w:proofErr w:type="gramStart"/>
        <w:r w:rsidRPr="00C56AB4">
          <w:rPr>
            <w:rFonts w:asciiTheme="minorHAnsi" w:hAnsiTheme="minorHAnsi" w:cstheme="minorHAnsi"/>
            <w:szCs w:val="24"/>
            <w:rPrChange w:id="97" w:author="Rhaissa" w:date="2011-10-10T12:05:00Z">
              <w:rPr>
                <w:rStyle w:val="Hyperlink"/>
                <w:sz w:val="20"/>
                <w:szCs w:val="20"/>
              </w:rPr>
            </w:rPrChange>
          </w:rPr>
          <w:t>Software</w:t>
        </w:r>
      </w:ins>
      <w:ins w:id="98" w:author="Rhaissa" w:date="2011-10-10T12:07:00Z">
        <w:r w:rsidR="000B50F1">
          <w:rPr>
            <w:rFonts w:asciiTheme="minorHAnsi" w:hAnsiTheme="minorHAnsi" w:cstheme="minorHAnsi"/>
            <w:szCs w:val="24"/>
          </w:rPr>
          <w:t xml:space="preserve"> ...</w:t>
        </w:r>
        <w:proofErr w:type="gramEnd"/>
        <w:r w:rsidR="000B50F1">
          <w:rPr>
            <w:rFonts w:asciiTheme="minorHAnsi" w:hAnsiTheme="minorHAnsi" w:cstheme="minorHAnsi"/>
            <w:szCs w:val="24"/>
          </w:rPr>
          <w:t>....................................................................</w:t>
        </w:r>
      </w:ins>
    </w:p>
    <w:p w:rsidR="00000000" w:rsidRDefault="00C56AB4">
      <w:pPr>
        <w:pStyle w:val="SemEspaamento"/>
        <w:ind w:firstLine="709"/>
        <w:rPr>
          <w:ins w:id="99" w:author="Rhaissa" w:date="2011-10-10T12:04:00Z"/>
          <w:rFonts w:asciiTheme="minorHAnsi" w:hAnsiTheme="minorHAnsi" w:cstheme="minorHAnsi"/>
          <w:rPrChange w:id="100" w:author="Rhaissa" w:date="2011-10-10T12:05:00Z">
            <w:rPr>
              <w:ins w:id="101" w:author="Rhaissa" w:date="2011-10-10T12:04:00Z"/>
            </w:rPr>
          </w:rPrChange>
        </w:rPr>
        <w:pPrChange w:id="102" w:author="Rhaissa" w:date="2011-10-10T12:05:00Z">
          <w:pPr>
            <w:pStyle w:val="Sumrio2"/>
            <w:spacing w:before="0" w:beforeAutospacing="0" w:after="0" w:afterAutospacing="0" w:line="240" w:lineRule="atLeast"/>
            <w:ind w:left="432" w:right="720"/>
          </w:pPr>
        </w:pPrChange>
      </w:pPr>
      <w:ins w:id="103" w:author="Rhaissa" w:date="2011-10-10T12:05:00Z">
        <w:r w:rsidRPr="00C56AB4">
          <w:rPr>
            <w:rFonts w:asciiTheme="minorHAnsi" w:hAnsiTheme="minorHAnsi" w:cstheme="minorHAnsi"/>
            <w:szCs w:val="24"/>
            <w:rPrChange w:id="104" w:author="Rhaissa" w:date="2011-10-10T12:05:00Z">
              <w:rPr>
                <w:rStyle w:val="Hyperlink"/>
                <w:sz w:val="20"/>
                <w:szCs w:val="20"/>
              </w:rPr>
            </w:rPrChange>
          </w:rPr>
          <w:t>2.1</w:t>
        </w:r>
        <w:r w:rsidRPr="00C56AB4">
          <w:rPr>
            <w:rStyle w:val="apple-converted-space"/>
            <w:rFonts w:asciiTheme="minorHAnsi" w:hAnsiTheme="minorHAnsi" w:cstheme="minorHAnsi"/>
            <w:szCs w:val="24"/>
            <w:rPrChange w:id="105" w:author="Rhaissa" w:date="2011-10-10T12:05:00Z">
              <w:rPr>
                <w:rStyle w:val="apple-converted-space"/>
                <w:color w:val="0000FF"/>
                <w:u w:val="single"/>
              </w:rPr>
            </w:rPrChange>
          </w:rPr>
          <w:t> </w:t>
        </w:r>
        <w:r w:rsidRPr="00C56AB4">
          <w:rPr>
            <w:rFonts w:asciiTheme="minorHAnsi" w:hAnsiTheme="minorHAnsi" w:cstheme="minorHAnsi"/>
            <w:szCs w:val="24"/>
            <w:rPrChange w:id="106" w:author="Rhaissa" w:date="2011-10-10T12:05:00Z">
              <w:rPr>
                <w:rStyle w:val="Hyperlink"/>
                <w:sz w:val="20"/>
                <w:szCs w:val="20"/>
              </w:rPr>
            </w:rPrChange>
          </w:rPr>
          <w:t xml:space="preserve">Organização, Responsabilidades e </w:t>
        </w:r>
        <w:proofErr w:type="gramStart"/>
        <w:r w:rsidRPr="00C56AB4">
          <w:rPr>
            <w:rFonts w:asciiTheme="minorHAnsi" w:hAnsiTheme="minorHAnsi" w:cstheme="minorHAnsi"/>
            <w:szCs w:val="24"/>
            <w:rPrChange w:id="107" w:author="Rhaissa" w:date="2011-10-10T12:05:00Z">
              <w:rPr>
                <w:rStyle w:val="Hyperlink"/>
                <w:sz w:val="20"/>
                <w:szCs w:val="20"/>
              </w:rPr>
            </w:rPrChange>
          </w:rPr>
          <w:t>Interfaces</w:t>
        </w:r>
      </w:ins>
      <w:ins w:id="108" w:author="Rhaissa" w:date="2011-10-10T12:04:00Z">
        <w:r w:rsidRPr="00C56AB4">
          <w:rPr>
            <w:rFonts w:asciiTheme="minorHAnsi" w:hAnsiTheme="minorHAnsi" w:cstheme="minorHAnsi"/>
            <w:szCs w:val="24"/>
            <w:rPrChange w:id="109" w:author="Rhaissa" w:date="2011-10-10T12:05:00Z">
              <w:rPr>
                <w:color w:val="0000FF"/>
                <w:u w:val="single"/>
              </w:rPr>
            </w:rPrChange>
          </w:rPr>
          <w:t> </w:t>
        </w:r>
      </w:ins>
      <w:ins w:id="110" w:author="Rhaissa" w:date="2011-10-10T12:08:00Z">
        <w:r w:rsidR="000B50F1">
          <w:rPr>
            <w:rFonts w:asciiTheme="minorHAnsi" w:hAnsiTheme="minorHAnsi" w:cstheme="minorHAnsi"/>
            <w:szCs w:val="24"/>
          </w:rPr>
          <w:t>...</w:t>
        </w:r>
        <w:proofErr w:type="gramEnd"/>
        <w:r w:rsidR="000B50F1">
          <w:rPr>
            <w:rFonts w:asciiTheme="minorHAnsi" w:hAnsiTheme="minorHAnsi" w:cstheme="minorHAnsi"/>
            <w:szCs w:val="24"/>
          </w:rPr>
          <w:t>........................................................</w:t>
        </w:r>
      </w:ins>
      <w:ins w:id="111" w:author="Rhaissa" w:date="2011-10-10T12:04:00Z">
        <w:r w:rsidRPr="00C56AB4">
          <w:rPr>
            <w:rFonts w:asciiTheme="minorHAnsi" w:hAnsiTheme="minorHAnsi" w:cstheme="minorHAnsi"/>
            <w:szCs w:val="24"/>
            <w:rPrChange w:id="112" w:author="Rhaissa" w:date="2011-10-10T12:05:00Z">
              <w:rPr>
                <w:color w:val="0000FF"/>
                <w:u w:val="single"/>
              </w:rPr>
            </w:rPrChange>
          </w:rPr>
          <w:t>    </w:t>
        </w:r>
      </w:ins>
      <w:ins w:id="113" w:author="Rhaissa" w:date="2011-10-10T12:07:00Z">
        <w:r w:rsidR="000B50F1">
          <w:rPr>
            <w:rFonts w:asciiTheme="minorHAnsi" w:hAnsiTheme="minorHAnsi" w:cstheme="minorHAnsi"/>
            <w:szCs w:val="24"/>
          </w:rPr>
          <w:t xml:space="preserve"> </w:t>
        </w:r>
      </w:ins>
    </w:p>
    <w:p w:rsidR="00000000" w:rsidRDefault="00C56AB4">
      <w:pPr>
        <w:pStyle w:val="SemEspaamento"/>
        <w:ind w:firstLine="709"/>
        <w:rPr>
          <w:ins w:id="114" w:author="Rhaissa" w:date="2011-10-10T12:04:00Z"/>
          <w:rFonts w:asciiTheme="minorHAnsi" w:hAnsiTheme="minorHAnsi" w:cstheme="minorHAnsi"/>
          <w:rPrChange w:id="115" w:author="Rhaissa" w:date="2011-10-10T12:05:00Z">
            <w:rPr>
              <w:ins w:id="116" w:author="Rhaissa" w:date="2011-10-10T12:04:00Z"/>
            </w:rPr>
          </w:rPrChange>
        </w:rPr>
        <w:pPrChange w:id="117" w:author="Rhaissa" w:date="2011-10-10T12:05:00Z">
          <w:pPr>
            <w:pStyle w:val="Sumrio2"/>
            <w:spacing w:before="0" w:beforeAutospacing="0" w:after="0" w:afterAutospacing="0" w:line="240" w:lineRule="atLeast"/>
            <w:ind w:left="432" w:right="720"/>
          </w:pPr>
        </w:pPrChange>
      </w:pPr>
      <w:ins w:id="118" w:author="Rhaissa" w:date="2011-10-10T12:05:00Z">
        <w:r w:rsidRPr="00C56AB4">
          <w:rPr>
            <w:rFonts w:asciiTheme="minorHAnsi" w:hAnsiTheme="minorHAnsi" w:cstheme="minorHAnsi"/>
            <w:szCs w:val="24"/>
            <w:rPrChange w:id="119" w:author="Rhaissa" w:date="2011-10-10T12:05:00Z">
              <w:rPr>
                <w:rStyle w:val="Hyperlink"/>
                <w:sz w:val="20"/>
                <w:szCs w:val="20"/>
              </w:rPr>
            </w:rPrChange>
          </w:rPr>
          <w:t>2.2</w:t>
        </w:r>
        <w:r w:rsidRPr="00C56AB4">
          <w:rPr>
            <w:rStyle w:val="apple-converted-space"/>
            <w:rFonts w:asciiTheme="minorHAnsi" w:hAnsiTheme="minorHAnsi" w:cstheme="minorHAnsi"/>
            <w:szCs w:val="24"/>
            <w:rPrChange w:id="120" w:author="Rhaissa" w:date="2011-10-10T12:05:00Z">
              <w:rPr>
                <w:rStyle w:val="apple-converted-space"/>
                <w:color w:val="0000FF"/>
                <w:u w:val="single"/>
              </w:rPr>
            </w:rPrChange>
          </w:rPr>
          <w:t> </w:t>
        </w:r>
        <w:r w:rsidRPr="00C56AB4">
          <w:rPr>
            <w:rFonts w:asciiTheme="minorHAnsi" w:hAnsiTheme="minorHAnsi" w:cstheme="minorHAnsi"/>
            <w:szCs w:val="24"/>
            <w:rPrChange w:id="121" w:author="Rhaissa" w:date="2011-10-10T12:05:00Z">
              <w:rPr>
                <w:rStyle w:val="Hyperlink"/>
                <w:sz w:val="20"/>
                <w:szCs w:val="20"/>
              </w:rPr>
            </w:rPrChange>
          </w:rPr>
          <w:t xml:space="preserve">Ferramentas, Ambiente e </w:t>
        </w:r>
        <w:proofErr w:type="spellStart"/>
        <w:proofErr w:type="gramStart"/>
        <w:r w:rsidRPr="00C56AB4">
          <w:rPr>
            <w:rFonts w:asciiTheme="minorHAnsi" w:hAnsiTheme="minorHAnsi" w:cstheme="minorHAnsi"/>
            <w:szCs w:val="24"/>
            <w:rPrChange w:id="122" w:author="Rhaissa" w:date="2011-10-10T12:05:00Z">
              <w:rPr>
                <w:rStyle w:val="Hyperlink"/>
                <w:sz w:val="20"/>
                <w:szCs w:val="20"/>
              </w:rPr>
            </w:rPrChange>
          </w:rPr>
          <w:t>Infra-estrutura</w:t>
        </w:r>
      </w:ins>
      <w:proofErr w:type="spellEnd"/>
      <w:ins w:id="123" w:author="Rhaissa" w:date="2011-10-10T12:08:00Z">
        <w:r w:rsidR="000B50F1">
          <w:rPr>
            <w:rFonts w:asciiTheme="minorHAnsi" w:hAnsiTheme="minorHAnsi" w:cstheme="minorHAnsi"/>
            <w:szCs w:val="24"/>
          </w:rPr>
          <w:t xml:space="preserve"> ...</w:t>
        </w:r>
        <w:proofErr w:type="gramEnd"/>
        <w:r w:rsidR="000B50F1">
          <w:rPr>
            <w:rFonts w:asciiTheme="minorHAnsi" w:hAnsiTheme="minorHAnsi" w:cstheme="minorHAnsi"/>
            <w:szCs w:val="24"/>
          </w:rPr>
          <w:t>..............................................................</w:t>
        </w:r>
      </w:ins>
      <w:ins w:id="124" w:author="Rhaissa" w:date="2011-10-10T12:04:00Z">
        <w:r w:rsidRPr="00C56AB4">
          <w:rPr>
            <w:rFonts w:asciiTheme="minorHAnsi" w:hAnsiTheme="minorHAnsi" w:cstheme="minorHAnsi"/>
            <w:szCs w:val="24"/>
            <w:rPrChange w:id="125" w:author="Rhaissa" w:date="2011-10-10T12:05:00Z">
              <w:rPr>
                <w:color w:val="0000FF"/>
                <w:u w:val="single"/>
              </w:rPr>
            </w:rPrChange>
          </w:rPr>
          <w:t>     </w:t>
        </w:r>
      </w:ins>
    </w:p>
    <w:p w:rsidR="00000000" w:rsidRDefault="00C56AB4">
      <w:pPr>
        <w:pStyle w:val="SemEspaamento"/>
        <w:rPr>
          <w:ins w:id="126" w:author="Rhaissa" w:date="2011-10-10T12:04:00Z"/>
          <w:rFonts w:asciiTheme="minorHAnsi" w:hAnsiTheme="minorHAnsi" w:cstheme="minorHAnsi"/>
          <w:rPrChange w:id="127" w:author="Rhaissa" w:date="2011-10-10T12:05:00Z">
            <w:rPr>
              <w:ins w:id="128" w:author="Rhaissa" w:date="2011-10-10T12:04:00Z"/>
            </w:rPr>
          </w:rPrChange>
        </w:rPr>
        <w:pPrChange w:id="129" w:author="Rhaissa" w:date="2011-10-10T12:05:00Z">
          <w:pPr>
            <w:pStyle w:val="Sumrio1"/>
            <w:spacing w:before="240" w:beforeAutospacing="0" w:after="60" w:afterAutospacing="0" w:line="240" w:lineRule="atLeast"/>
            <w:ind w:right="720"/>
          </w:pPr>
        </w:pPrChange>
      </w:pPr>
      <w:ins w:id="130" w:author="Rhaissa" w:date="2011-10-10T12:06:00Z">
        <w:r w:rsidRPr="00C56AB4">
          <w:rPr>
            <w:rFonts w:asciiTheme="minorHAnsi" w:hAnsiTheme="minorHAnsi" w:cstheme="minorHAnsi"/>
            <w:szCs w:val="24"/>
            <w:rPrChange w:id="131" w:author="Rhaissa" w:date="2011-10-10T12:06:00Z">
              <w:rPr>
                <w:rStyle w:val="Hyperlink"/>
                <w:sz w:val="20"/>
                <w:szCs w:val="20"/>
              </w:rPr>
            </w:rPrChange>
          </w:rPr>
          <w:t>3.</w:t>
        </w:r>
        <w:r w:rsidRPr="00C56AB4">
          <w:rPr>
            <w:rStyle w:val="apple-converted-space"/>
            <w:rFonts w:asciiTheme="minorHAnsi" w:hAnsiTheme="minorHAnsi" w:cstheme="minorHAnsi"/>
            <w:szCs w:val="24"/>
            <w:rPrChange w:id="132" w:author="Rhaissa" w:date="2011-10-10T12:05:00Z">
              <w:rPr>
                <w:rStyle w:val="apple-converted-space"/>
                <w:color w:val="0000FF"/>
                <w:u w:val="single"/>
              </w:rPr>
            </w:rPrChange>
          </w:rPr>
          <w:t> </w:t>
        </w:r>
        <w:r w:rsidRPr="00C56AB4">
          <w:rPr>
            <w:rFonts w:asciiTheme="minorHAnsi" w:hAnsiTheme="minorHAnsi" w:cstheme="minorHAnsi"/>
            <w:szCs w:val="24"/>
            <w:rPrChange w:id="133" w:author="Rhaissa" w:date="2011-10-10T12:06:00Z">
              <w:rPr>
                <w:rStyle w:val="Hyperlink"/>
                <w:sz w:val="20"/>
                <w:szCs w:val="20"/>
              </w:rPr>
            </w:rPrChange>
          </w:rPr>
          <w:t xml:space="preserve">O Programa de Gerenciamento de </w:t>
        </w:r>
        <w:proofErr w:type="gramStart"/>
        <w:r w:rsidRPr="00C56AB4">
          <w:rPr>
            <w:rFonts w:asciiTheme="minorHAnsi" w:hAnsiTheme="minorHAnsi" w:cstheme="minorHAnsi"/>
            <w:szCs w:val="24"/>
            <w:rPrChange w:id="134" w:author="Rhaissa" w:date="2011-10-10T12:06:00Z">
              <w:rPr>
                <w:rStyle w:val="Hyperlink"/>
                <w:sz w:val="20"/>
                <w:szCs w:val="20"/>
              </w:rPr>
            </w:rPrChange>
          </w:rPr>
          <w:t>Configuração</w:t>
        </w:r>
      </w:ins>
      <w:ins w:id="135" w:author="Rhaissa" w:date="2011-10-10T12:04:00Z">
        <w:r w:rsidRPr="00C56AB4">
          <w:rPr>
            <w:rFonts w:asciiTheme="minorHAnsi" w:hAnsiTheme="minorHAnsi" w:cstheme="minorHAnsi"/>
            <w:szCs w:val="24"/>
            <w:rPrChange w:id="136" w:author="Rhaissa" w:date="2011-10-10T12:05:00Z">
              <w:rPr>
                <w:color w:val="0000FF"/>
                <w:u w:val="single"/>
              </w:rPr>
            </w:rPrChange>
          </w:rPr>
          <w:t> </w:t>
        </w:r>
      </w:ins>
      <w:ins w:id="137" w:author="Rhaissa" w:date="2011-10-10T12:08:00Z">
        <w:r w:rsidR="000B50F1">
          <w:rPr>
            <w:rFonts w:asciiTheme="minorHAnsi" w:hAnsiTheme="minorHAnsi" w:cstheme="minorHAnsi"/>
            <w:szCs w:val="24"/>
          </w:rPr>
          <w:t>...</w:t>
        </w:r>
        <w:proofErr w:type="gramEnd"/>
        <w:r w:rsidR="000B50F1">
          <w:rPr>
            <w:rFonts w:asciiTheme="minorHAnsi" w:hAnsiTheme="minorHAnsi" w:cstheme="minorHAnsi"/>
            <w:szCs w:val="24"/>
          </w:rPr>
          <w:t>................................................................</w:t>
        </w:r>
      </w:ins>
      <w:ins w:id="138" w:author="Rhaissa" w:date="2011-10-10T12:04:00Z">
        <w:r w:rsidRPr="00C56AB4">
          <w:rPr>
            <w:rFonts w:asciiTheme="minorHAnsi" w:hAnsiTheme="minorHAnsi" w:cstheme="minorHAnsi"/>
            <w:szCs w:val="24"/>
            <w:rPrChange w:id="139" w:author="Rhaissa" w:date="2011-10-10T12:05:00Z">
              <w:rPr>
                <w:color w:val="0000FF"/>
                <w:u w:val="single"/>
              </w:rPr>
            </w:rPrChange>
          </w:rPr>
          <w:t>        </w:t>
        </w:r>
      </w:ins>
      <w:ins w:id="140" w:author="Rhaissa" w:date="2011-10-10T12:08:00Z">
        <w:r w:rsidR="000B50F1">
          <w:rPr>
            <w:rFonts w:asciiTheme="minorHAnsi" w:hAnsiTheme="minorHAnsi" w:cstheme="minorHAnsi"/>
            <w:szCs w:val="24"/>
          </w:rPr>
          <w:t xml:space="preserve"> </w:t>
        </w:r>
      </w:ins>
    </w:p>
    <w:p w:rsidR="00000000" w:rsidRDefault="00C56AB4">
      <w:pPr>
        <w:pStyle w:val="SemEspaamento"/>
        <w:ind w:firstLine="709"/>
        <w:rPr>
          <w:ins w:id="141" w:author="Rhaissa" w:date="2011-10-10T12:04:00Z"/>
          <w:rFonts w:asciiTheme="minorHAnsi" w:hAnsiTheme="minorHAnsi" w:cstheme="minorHAnsi"/>
          <w:rPrChange w:id="142" w:author="Rhaissa" w:date="2011-10-10T12:05:00Z">
            <w:rPr>
              <w:ins w:id="143" w:author="Rhaissa" w:date="2011-10-10T12:04:00Z"/>
            </w:rPr>
          </w:rPrChange>
        </w:rPr>
        <w:pPrChange w:id="144" w:author="Rhaissa" w:date="2011-10-10T12:05:00Z">
          <w:pPr>
            <w:pStyle w:val="Sumrio2"/>
            <w:spacing w:before="0" w:beforeAutospacing="0" w:after="0" w:afterAutospacing="0" w:line="240" w:lineRule="atLeast"/>
            <w:ind w:left="432" w:right="720"/>
          </w:pPr>
        </w:pPrChange>
      </w:pPr>
      <w:ins w:id="145" w:author="Rhaissa" w:date="2011-10-10T12:06:00Z">
        <w:r w:rsidRPr="00C56AB4">
          <w:rPr>
            <w:rFonts w:asciiTheme="minorHAnsi" w:hAnsiTheme="minorHAnsi" w:cstheme="minorHAnsi"/>
            <w:szCs w:val="24"/>
            <w:rPrChange w:id="146" w:author="Rhaissa" w:date="2011-10-10T12:06:00Z">
              <w:rPr>
                <w:rStyle w:val="Hyperlink"/>
                <w:sz w:val="20"/>
                <w:szCs w:val="20"/>
              </w:rPr>
            </w:rPrChange>
          </w:rPr>
          <w:t>3.1</w:t>
        </w:r>
        <w:r w:rsidRPr="00C56AB4">
          <w:rPr>
            <w:rStyle w:val="apple-converted-space"/>
            <w:rFonts w:asciiTheme="minorHAnsi" w:hAnsiTheme="minorHAnsi" w:cstheme="minorHAnsi"/>
            <w:szCs w:val="24"/>
            <w:rPrChange w:id="147" w:author="Rhaissa" w:date="2011-10-10T12:05:00Z">
              <w:rPr>
                <w:rStyle w:val="apple-converted-space"/>
                <w:color w:val="0000FF"/>
                <w:u w:val="single"/>
              </w:rPr>
            </w:rPrChange>
          </w:rPr>
          <w:t> </w:t>
        </w:r>
        <w:r w:rsidRPr="00C56AB4">
          <w:rPr>
            <w:rFonts w:asciiTheme="minorHAnsi" w:hAnsiTheme="minorHAnsi" w:cstheme="minorHAnsi"/>
            <w:szCs w:val="24"/>
            <w:rPrChange w:id="148" w:author="Rhaissa" w:date="2011-10-10T12:06:00Z">
              <w:rPr>
                <w:rStyle w:val="Hyperlink"/>
                <w:sz w:val="20"/>
                <w:szCs w:val="20"/>
              </w:rPr>
            </w:rPrChange>
          </w:rPr>
          <w:t xml:space="preserve">Identificação da </w:t>
        </w:r>
        <w:proofErr w:type="gramStart"/>
        <w:r w:rsidRPr="00C56AB4">
          <w:rPr>
            <w:rFonts w:asciiTheme="minorHAnsi" w:hAnsiTheme="minorHAnsi" w:cstheme="minorHAnsi"/>
            <w:szCs w:val="24"/>
            <w:rPrChange w:id="149" w:author="Rhaissa" w:date="2011-10-10T12:06:00Z">
              <w:rPr>
                <w:rStyle w:val="Hyperlink"/>
                <w:sz w:val="20"/>
                <w:szCs w:val="20"/>
              </w:rPr>
            </w:rPrChange>
          </w:rPr>
          <w:t>Configuração</w:t>
        </w:r>
      </w:ins>
      <w:ins w:id="150" w:author="Rhaissa" w:date="2011-10-10T12:04:00Z">
        <w:r w:rsidRPr="00C56AB4">
          <w:rPr>
            <w:rFonts w:asciiTheme="minorHAnsi" w:hAnsiTheme="minorHAnsi" w:cstheme="minorHAnsi"/>
            <w:szCs w:val="24"/>
            <w:rPrChange w:id="151" w:author="Rhaissa" w:date="2011-10-10T12:05:00Z">
              <w:rPr>
                <w:color w:val="0000FF"/>
                <w:u w:val="single"/>
              </w:rPr>
            </w:rPrChange>
          </w:rPr>
          <w:t> </w:t>
        </w:r>
      </w:ins>
      <w:ins w:id="152" w:author="Rhaissa" w:date="2011-10-10T12:08:00Z">
        <w:r w:rsidR="000B50F1">
          <w:rPr>
            <w:rFonts w:asciiTheme="minorHAnsi" w:hAnsiTheme="minorHAnsi" w:cstheme="minorHAnsi"/>
            <w:szCs w:val="24"/>
          </w:rPr>
          <w:t>...</w:t>
        </w:r>
        <w:proofErr w:type="gramEnd"/>
        <w:r w:rsidR="000B50F1">
          <w:rPr>
            <w:rFonts w:asciiTheme="minorHAnsi" w:hAnsiTheme="minorHAnsi" w:cstheme="minorHAnsi"/>
            <w:szCs w:val="24"/>
          </w:rPr>
          <w:t>................................................................................</w:t>
        </w:r>
      </w:ins>
      <w:ins w:id="153" w:author="Rhaissa" w:date="2011-10-10T12:04:00Z">
        <w:r w:rsidRPr="00C56AB4">
          <w:rPr>
            <w:rFonts w:asciiTheme="minorHAnsi" w:hAnsiTheme="minorHAnsi" w:cstheme="minorHAnsi"/>
            <w:szCs w:val="24"/>
            <w:rPrChange w:id="154" w:author="Rhaissa" w:date="2011-10-10T12:05:00Z">
              <w:rPr>
                <w:color w:val="0000FF"/>
                <w:u w:val="single"/>
              </w:rPr>
            </w:rPrChange>
          </w:rPr>
          <w:t>    </w:t>
        </w:r>
      </w:ins>
    </w:p>
    <w:p w:rsidR="00000000" w:rsidRDefault="00C56AB4">
      <w:pPr>
        <w:pStyle w:val="SemEspaamento"/>
        <w:ind w:left="709" w:firstLine="709"/>
        <w:rPr>
          <w:ins w:id="155" w:author="Rhaissa" w:date="2011-10-10T12:04:00Z"/>
          <w:rFonts w:asciiTheme="minorHAnsi" w:hAnsiTheme="minorHAnsi" w:cstheme="minorHAnsi"/>
          <w:rPrChange w:id="156" w:author="Rhaissa" w:date="2011-10-10T12:05:00Z">
            <w:rPr>
              <w:ins w:id="157" w:author="Rhaissa" w:date="2011-10-10T12:04:00Z"/>
            </w:rPr>
          </w:rPrChange>
        </w:rPr>
        <w:pPrChange w:id="158" w:author="Rhaissa" w:date="2011-10-10T12:05:00Z">
          <w:pPr>
            <w:pStyle w:val="Sumrio3"/>
            <w:spacing w:before="0" w:beforeAutospacing="0" w:after="0" w:afterAutospacing="0" w:line="240" w:lineRule="atLeast"/>
            <w:ind w:left="864"/>
          </w:pPr>
        </w:pPrChange>
      </w:pPr>
      <w:ins w:id="159" w:author="Rhaissa" w:date="2011-10-10T12:06:00Z">
        <w:r w:rsidRPr="00C56AB4">
          <w:rPr>
            <w:rFonts w:asciiTheme="minorHAnsi" w:hAnsiTheme="minorHAnsi" w:cstheme="minorHAnsi"/>
            <w:szCs w:val="24"/>
            <w:rPrChange w:id="160" w:author="Rhaissa" w:date="2011-10-10T12:06:00Z">
              <w:rPr>
                <w:rStyle w:val="Hyperlink"/>
                <w:sz w:val="20"/>
                <w:szCs w:val="20"/>
              </w:rPr>
            </w:rPrChange>
          </w:rPr>
          <w:t>3.1.1</w:t>
        </w:r>
        <w:r w:rsidRPr="00C56AB4">
          <w:rPr>
            <w:rStyle w:val="apple-converted-space"/>
            <w:rFonts w:asciiTheme="minorHAnsi" w:hAnsiTheme="minorHAnsi" w:cstheme="minorHAnsi"/>
            <w:szCs w:val="24"/>
            <w:rPrChange w:id="161" w:author="Rhaissa" w:date="2011-10-10T12:05:00Z">
              <w:rPr>
                <w:rStyle w:val="apple-converted-space"/>
                <w:color w:val="0000FF"/>
                <w:u w:val="single"/>
              </w:rPr>
            </w:rPrChange>
          </w:rPr>
          <w:t> </w:t>
        </w:r>
        <w:r w:rsidRPr="00C56AB4">
          <w:rPr>
            <w:rFonts w:asciiTheme="minorHAnsi" w:hAnsiTheme="minorHAnsi" w:cstheme="minorHAnsi"/>
            <w:szCs w:val="24"/>
            <w:rPrChange w:id="162" w:author="Rhaissa" w:date="2011-10-10T12:06:00Z">
              <w:rPr>
                <w:rStyle w:val="Hyperlink"/>
                <w:sz w:val="20"/>
                <w:szCs w:val="20"/>
              </w:rPr>
            </w:rPrChange>
          </w:rPr>
          <w:t xml:space="preserve">Métodos de </w:t>
        </w:r>
        <w:proofErr w:type="gramStart"/>
        <w:r w:rsidRPr="00C56AB4">
          <w:rPr>
            <w:rFonts w:asciiTheme="minorHAnsi" w:hAnsiTheme="minorHAnsi" w:cstheme="minorHAnsi"/>
            <w:szCs w:val="24"/>
            <w:rPrChange w:id="163" w:author="Rhaissa" w:date="2011-10-10T12:06:00Z">
              <w:rPr>
                <w:rStyle w:val="Hyperlink"/>
                <w:sz w:val="20"/>
                <w:szCs w:val="20"/>
              </w:rPr>
            </w:rPrChange>
          </w:rPr>
          <w:t>Identificação</w:t>
        </w:r>
      </w:ins>
      <w:ins w:id="164" w:author="Rhaissa" w:date="2011-10-10T12:08:00Z">
        <w:r w:rsidR="000B50F1">
          <w:rPr>
            <w:rFonts w:asciiTheme="minorHAnsi" w:hAnsiTheme="minorHAnsi" w:cstheme="minorHAnsi"/>
            <w:szCs w:val="24"/>
          </w:rPr>
          <w:t xml:space="preserve"> ...</w:t>
        </w:r>
        <w:proofErr w:type="gramEnd"/>
        <w:r w:rsidR="000B50F1">
          <w:rPr>
            <w:rFonts w:asciiTheme="minorHAnsi" w:hAnsiTheme="minorHAnsi" w:cstheme="minorHAnsi"/>
            <w:szCs w:val="24"/>
          </w:rPr>
          <w:t>........................................................................</w:t>
        </w:r>
      </w:ins>
      <w:ins w:id="165" w:author="Rhaissa" w:date="2011-10-10T12:04:00Z">
        <w:r w:rsidRPr="00C56AB4">
          <w:rPr>
            <w:rFonts w:asciiTheme="minorHAnsi" w:hAnsiTheme="minorHAnsi" w:cstheme="minorHAnsi"/>
            <w:szCs w:val="24"/>
            <w:rPrChange w:id="166" w:author="Rhaissa" w:date="2011-10-10T12:05:00Z">
              <w:rPr>
                <w:color w:val="0000FF"/>
                <w:u w:val="single"/>
              </w:rPr>
            </w:rPrChange>
          </w:rPr>
          <w:t>           </w:t>
        </w:r>
      </w:ins>
    </w:p>
    <w:p w:rsidR="00000000" w:rsidRDefault="00C56AB4">
      <w:pPr>
        <w:pStyle w:val="SemEspaamento"/>
        <w:ind w:left="709" w:firstLine="709"/>
        <w:rPr>
          <w:ins w:id="167" w:author="Rhaissa" w:date="2011-10-10T12:04:00Z"/>
          <w:rFonts w:asciiTheme="minorHAnsi" w:hAnsiTheme="minorHAnsi" w:cstheme="minorHAnsi"/>
          <w:rPrChange w:id="168" w:author="Rhaissa" w:date="2011-10-10T12:05:00Z">
            <w:rPr>
              <w:ins w:id="169" w:author="Rhaissa" w:date="2011-10-10T12:04:00Z"/>
            </w:rPr>
          </w:rPrChange>
        </w:rPr>
        <w:pPrChange w:id="170" w:author="Rhaissa" w:date="2011-10-10T12:05:00Z">
          <w:pPr>
            <w:pStyle w:val="Sumrio3"/>
            <w:spacing w:before="0" w:beforeAutospacing="0" w:after="0" w:afterAutospacing="0" w:line="240" w:lineRule="atLeast"/>
            <w:ind w:left="864"/>
          </w:pPr>
        </w:pPrChange>
      </w:pPr>
      <w:ins w:id="171" w:author="Rhaissa" w:date="2011-10-10T12:06:00Z">
        <w:r w:rsidRPr="00C56AB4">
          <w:rPr>
            <w:rFonts w:asciiTheme="minorHAnsi" w:hAnsiTheme="minorHAnsi" w:cstheme="minorHAnsi"/>
            <w:szCs w:val="24"/>
            <w:rPrChange w:id="172" w:author="Rhaissa" w:date="2011-10-10T12:06:00Z">
              <w:rPr>
                <w:rStyle w:val="Hyperlink"/>
                <w:sz w:val="20"/>
                <w:szCs w:val="20"/>
              </w:rPr>
            </w:rPrChange>
          </w:rPr>
          <w:t>3.1.2</w:t>
        </w:r>
        <w:r w:rsidRPr="00C56AB4">
          <w:rPr>
            <w:rStyle w:val="apple-converted-space"/>
            <w:rFonts w:asciiTheme="minorHAnsi" w:hAnsiTheme="minorHAnsi" w:cstheme="minorHAnsi"/>
            <w:szCs w:val="24"/>
            <w:rPrChange w:id="173" w:author="Rhaissa" w:date="2011-10-10T12:05:00Z">
              <w:rPr>
                <w:rStyle w:val="apple-converted-space"/>
                <w:color w:val="0000FF"/>
                <w:u w:val="single"/>
              </w:rPr>
            </w:rPrChange>
          </w:rPr>
          <w:t> </w:t>
        </w:r>
        <w:proofErr w:type="spellStart"/>
        <w:r w:rsidRPr="00C56AB4">
          <w:rPr>
            <w:rFonts w:asciiTheme="minorHAnsi" w:hAnsiTheme="minorHAnsi" w:cstheme="minorHAnsi"/>
            <w:szCs w:val="24"/>
            <w:rPrChange w:id="174" w:author="Rhaissa" w:date="2011-10-10T12:06:00Z">
              <w:rPr>
                <w:rStyle w:val="Hyperlink"/>
                <w:sz w:val="20"/>
                <w:szCs w:val="20"/>
              </w:rPr>
            </w:rPrChange>
          </w:rPr>
          <w:t>Baselines</w:t>
        </w:r>
        <w:proofErr w:type="spellEnd"/>
        <w:r w:rsidRPr="00C56AB4">
          <w:rPr>
            <w:rFonts w:asciiTheme="minorHAnsi" w:hAnsiTheme="minorHAnsi" w:cstheme="minorHAnsi"/>
            <w:szCs w:val="24"/>
            <w:rPrChange w:id="175" w:author="Rhaissa" w:date="2011-10-10T12:06:00Z">
              <w:rPr>
                <w:rStyle w:val="Hyperlink"/>
                <w:sz w:val="20"/>
                <w:szCs w:val="20"/>
              </w:rPr>
            </w:rPrChange>
          </w:rPr>
          <w:t xml:space="preserve"> do </w:t>
        </w:r>
        <w:proofErr w:type="gramStart"/>
        <w:r w:rsidRPr="00C56AB4">
          <w:rPr>
            <w:rFonts w:asciiTheme="minorHAnsi" w:hAnsiTheme="minorHAnsi" w:cstheme="minorHAnsi"/>
            <w:szCs w:val="24"/>
            <w:rPrChange w:id="176" w:author="Rhaissa" w:date="2011-10-10T12:06:00Z">
              <w:rPr>
                <w:rStyle w:val="Hyperlink"/>
                <w:sz w:val="20"/>
                <w:szCs w:val="20"/>
              </w:rPr>
            </w:rPrChange>
          </w:rPr>
          <w:t>Projeto</w:t>
        </w:r>
      </w:ins>
      <w:ins w:id="177" w:author="Rhaissa" w:date="2011-10-10T12:08:00Z">
        <w:r w:rsidR="000B50F1">
          <w:rPr>
            <w:rFonts w:asciiTheme="minorHAnsi" w:hAnsiTheme="minorHAnsi" w:cstheme="minorHAnsi"/>
            <w:szCs w:val="24"/>
          </w:rPr>
          <w:t xml:space="preserve"> ...</w:t>
        </w:r>
        <w:proofErr w:type="gramEnd"/>
        <w:r w:rsidR="000B50F1">
          <w:rPr>
            <w:rFonts w:asciiTheme="minorHAnsi" w:hAnsiTheme="minorHAnsi" w:cstheme="minorHAnsi"/>
            <w:szCs w:val="24"/>
          </w:rPr>
          <w:t>...............................................................................</w:t>
        </w:r>
      </w:ins>
      <w:ins w:id="178" w:author="Rhaissa" w:date="2011-10-10T12:09:00Z">
        <w:r w:rsidR="000B50F1">
          <w:rPr>
            <w:rFonts w:asciiTheme="minorHAnsi" w:hAnsiTheme="minorHAnsi" w:cstheme="minorHAnsi"/>
            <w:szCs w:val="24"/>
          </w:rPr>
          <w:t>.</w:t>
        </w:r>
      </w:ins>
      <w:ins w:id="179" w:author="Rhaissa" w:date="2011-10-10T12:04:00Z">
        <w:r w:rsidRPr="00C56AB4">
          <w:rPr>
            <w:rFonts w:asciiTheme="minorHAnsi" w:hAnsiTheme="minorHAnsi" w:cstheme="minorHAnsi"/>
            <w:szCs w:val="24"/>
            <w:rPrChange w:id="180" w:author="Rhaissa" w:date="2011-10-10T12:05:00Z">
              <w:rPr>
                <w:color w:val="0000FF"/>
                <w:u w:val="single"/>
              </w:rPr>
            </w:rPrChange>
          </w:rPr>
          <w:t>           </w:t>
        </w:r>
      </w:ins>
    </w:p>
    <w:p w:rsidR="00000000" w:rsidRDefault="00C56AB4">
      <w:pPr>
        <w:pStyle w:val="SemEspaamento"/>
        <w:ind w:firstLine="709"/>
        <w:rPr>
          <w:ins w:id="181" w:author="Rhaissa" w:date="2011-10-10T12:04:00Z"/>
          <w:rFonts w:asciiTheme="minorHAnsi" w:hAnsiTheme="minorHAnsi" w:cstheme="minorHAnsi"/>
          <w:rPrChange w:id="182" w:author="Rhaissa" w:date="2011-10-10T12:05:00Z">
            <w:rPr>
              <w:ins w:id="183" w:author="Rhaissa" w:date="2011-10-10T12:04:00Z"/>
            </w:rPr>
          </w:rPrChange>
        </w:rPr>
        <w:pPrChange w:id="184" w:author="Rhaissa" w:date="2011-10-10T12:05:00Z">
          <w:pPr>
            <w:pStyle w:val="Sumrio2"/>
            <w:spacing w:before="0" w:beforeAutospacing="0" w:after="0" w:afterAutospacing="0" w:line="240" w:lineRule="atLeast"/>
            <w:ind w:left="432" w:right="720"/>
          </w:pPr>
        </w:pPrChange>
      </w:pPr>
      <w:ins w:id="185" w:author="Rhaissa" w:date="2011-10-10T12:06:00Z">
        <w:r w:rsidRPr="00C56AB4">
          <w:rPr>
            <w:rFonts w:asciiTheme="minorHAnsi" w:hAnsiTheme="minorHAnsi" w:cstheme="minorHAnsi"/>
            <w:szCs w:val="24"/>
            <w:rPrChange w:id="186" w:author="Rhaissa" w:date="2011-10-10T12:06:00Z">
              <w:rPr>
                <w:rStyle w:val="Hyperlink"/>
                <w:sz w:val="20"/>
                <w:szCs w:val="20"/>
              </w:rPr>
            </w:rPrChange>
          </w:rPr>
          <w:t>3.2</w:t>
        </w:r>
        <w:r w:rsidRPr="00C56AB4">
          <w:rPr>
            <w:rStyle w:val="apple-converted-space"/>
            <w:rFonts w:asciiTheme="minorHAnsi" w:hAnsiTheme="minorHAnsi" w:cstheme="minorHAnsi"/>
            <w:szCs w:val="24"/>
            <w:rPrChange w:id="187" w:author="Rhaissa" w:date="2011-10-10T12:05:00Z">
              <w:rPr>
                <w:rStyle w:val="apple-converted-space"/>
                <w:color w:val="0000FF"/>
                <w:u w:val="single"/>
              </w:rPr>
            </w:rPrChange>
          </w:rPr>
          <w:t> </w:t>
        </w:r>
        <w:r w:rsidRPr="00C56AB4">
          <w:rPr>
            <w:rFonts w:asciiTheme="minorHAnsi" w:hAnsiTheme="minorHAnsi" w:cstheme="minorHAnsi"/>
            <w:szCs w:val="24"/>
            <w:rPrChange w:id="188" w:author="Rhaissa" w:date="2011-10-10T12:06:00Z">
              <w:rPr>
                <w:rStyle w:val="Hyperlink"/>
                <w:sz w:val="20"/>
                <w:szCs w:val="20"/>
              </w:rPr>
            </w:rPrChange>
          </w:rPr>
          <w:t xml:space="preserve">Controle de Configuração e </w:t>
        </w:r>
        <w:proofErr w:type="gramStart"/>
        <w:r w:rsidRPr="00C56AB4">
          <w:rPr>
            <w:rFonts w:asciiTheme="minorHAnsi" w:hAnsiTheme="minorHAnsi" w:cstheme="minorHAnsi"/>
            <w:szCs w:val="24"/>
            <w:rPrChange w:id="189" w:author="Rhaissa" w:date="2011-10-10T12:06:00Z">
              <w:rPr>
                <w:rStyle w:val="Hyperlink"/>
                <w:sz w:val="20"/>
                <w:szCs w:val="20"/>
              </w:rPr>
            </w:rPrChange>
          </w:rPr>
          <w:t>Mudança</w:t>
        </w:r>
      </w:ins>
      <w:ins w:id="190" w:author="Rhaissa" w:date="2011-10-10T12:04:00Z">
        <w:r w:rsidRPr="00C56AB4">
          <w:rPr>
            <w:rFonts w:asciiTheme="minorHAnsi" w:hAnsiTheme="minorHAnsi" w:cstheme="minorHAnsi"/>
            <w:szCs w:val="24"/>
            <w:rPrChange w:id="191" w:author="Rhaissa" w:date="2011-10-10T12:05:00Z">
              <w:rPr>
                <w:color w:val="0000FF"/>
                <w:u w:val="single"/>
              </w:rPr>
            </w:rPrChange>
          </w:rPr>
          <w:t> </w:t>
        </w:r>
      </w:ins>
      <w:ins w:id="192" w:author="Rhaissa" w:date="2011-10-10T12:09:00Z">
        <w:r w:rsidR="000B50F1">
          <w:rPr>
            <w:rFonts w:asciiTheme="minorHAnsi" w:hAnsiTheme="minorHAnsi" w:cstheme="minorHAnsi"/>
            <w:szCs w:val="24"/>
          </w:rPr>
          <w:t>...</w:t>
        </w:r>
        <w:proofErr w:type="gramEnd"/>
        <w:r w:rsidR="000B50F1">
          <w:rPr>
            <w:rFonts w:asciiTheme="minorHAnsi" w:hAnsiTheme="minorHAnsi" w:cstheme="minorHAnsi"/>
            <w:szCs w:val="24"/>
          </w:rPr>
          <w:t>....................................................................</w:t>
        </w:r>
      </w:ins>
      <w:ins w:id="193" w:author="Rhaissa" w:date="2011-10-10T12:04:00Z">
        <w:r w:rsidRPr="00C56AB4">
          <w:rPr>
            <w:rFonts w:asciiTheme="minorHAnsi" w:hAnsiTheme="minorHAnsi" w:cstheme="minorHAnsi"/>
            <w:szCs w:val="24"/>
            <w:rPrChange w:id="194" w:author="Rhaissa" w:date="2011-10-10T12:05:00Z">
              <w:rPr>
                <w:color w:val="0000FF"/>
                <w:u w:val="single"/>
              </w:rPr>
            </w:rPrChange>
          </w:rPr>
          <w:t>    </w:t>
        </w:r>
      </w:ins>
    </w:p>
    <w:p w:rsidR="00000000" w:rsidRDefault="00C56AB4">
      <w:pPr>
        <w:pStyle w:val="SemEspaamento"/>
        <w:ind w:left="709" w:firstLine="709"/>
        <w:rPr>
          <w:ins w:id="195" w:author="Rhaissa" w:date="2011-10-10T12:04:00Z"/>
          <w:rFonts w:asciiTheme="minorHAnsi" w:hAnsiTheme="minorHAnsi" w:cstheme="minorHAnsi"/>
          <w:rPrChange w:id="196" w:author="Rhaissa" w:date="2011-10-10T12:05:00Z">
            <w:rPr>
              <w:ins w:id="197" w:author="Rhaissa" w:date="2011-10-10T12:04:00Z"/>
            </w:rPr>
          </w:rPrChange>
        </w:rPr>
        <w:pPrChange w:id="198" w:author="Rhaissa" w:date="2011-10-10T12:05:00Z">
          <w:pPr>
            <w:pStyle w:val="Sumrio3"/>
            <w:spacing w:before="0" w:beforeAutospacing="0" w:after="0" w:afterAutospacing="0" w:line="240" w:lineRule="atLeast"/>
            <w:ind w:left="864"/>
          </w:pPr>
        </w:pPrChange>
      </w:pPr>
      <w:ins w:id="199" w:author="Rhaissa" w:date="2011-10-10T12:06:00Z">
        <w:r w:rsidRPr="00C56AB4">
          <w:rPr>
            <w:rFonts w:asciiTheme="minorHAnsi" w:hAnsiTheme="minorHAnsi" w:cstheme="minorHAnsi"/>
            <w:szCs w:val="24"/>
            <w:rPrChange w:id="200" w:author="Rhaissa" w:date="2011-10-10T12:06:00Z">
              <w:rPr>
                <w:rStyle w:val="Hyperlink"/>
                <w:sz w:val="20"/>
                <w:szCs w:val="20"/>
              </w:rPr>
            </w:rPrChange>
          </w:rPr>
          <w:t>3.2.1</w:t>
        </w:r>
        <w:r w:rsidRPr="00C56AB4">
          <w:rPr>
            <w:rStyle w:val="apple-converted-space"/>
            <w:rFonts w:asciiTheme="minorHAnsi" w:hAnsiTheme="minorHAnsi" w:cstheme="minorHAnsi"/>
            <w:szCs w:val="24"/>
            <w:rPrChange w:id="201" w:author="Rhaissa" w:date="2011-10-10T12:05:00Z">
              <w:rPr>
                <w:rStyle w:val="apple-converted-space"/>
                <w:color w:val="0000FF"/>
                <w:u w:val="single"/>
              </w:rPr>
            </w:rPrChange>
          </w:rPr>
          <w:t> </w:t>
        </w:r>
        <w:r w:rsidRPr="00C56AB4">
          <w:rPr>
            <w:rFonts w:asciiTheme="minorHAnsi" w:hAnsiTheme="minorHAnsi" w:cstheme="minorHAnsi"/>
            <w:szCs w:val="24"/>
            <w:rPrChange w:id="202" w:author="Rhaissa" w:date="2011-10-10T12:06:00Z">
              <w:rPr>
                <w:rStyle w:val="Hyperlink"/>
                <w:sz w:val="20"/>
                <w:szCs w:val="20"/>
              </w:rPr>
            </w:rPrChange>
          </w:rPr>
          <w:t xml:space="preserve">Processamento e Aprovação de Solicitações de </w:t>
        </w:r>
        <w:proofErr w:type="gramStart"/>
        <w:r w:rsidRPr="00C56AB4">
          <w:rPr>
            <w:rFonts w:asciiTheme="minorHAnsi" w:hAnsiTheme="minorHAnsi" w:cstheme="minorHAnsi"/>
            <w:szCs w:val="24"/>
            <w:rPrChange w:id="203" w:author="Rhaissa" w:date="2011-10-10T12:06:00Z">
              <w:rPr>
                <w:rStyle w:val="Hyperlink"/>
                <w:sz w:val="20"/>
                <w:szCs w:val="20"/>
              </w:rPr>
            </w:rPrChange>
          </w:rPr>
          <w:t>Mudança</w:t>
        </w:r>
      </w:ins>
      <w:ins w:id="204" w:author="Rhaissa" w:date="2011-10-10T12:04:00Z">
        <w:r w:rsidRPr="00C56AB4">
          <w:rPr>
            <w:rFonts w:asciiTheme="minorHAnsi" w:hAnsiTheme="minorHAnsi" w:cstheme="minorHAnsi"/>
            <w:szCs w:val="24"/>
            <w:rPrChange w:id="205" w:author="Rhaissa" w:date="2011-10-10T12:05:00Z">
              <w:rPr>
                <w:color w:val="0000FF"/>
                <w:u w:val="single"/>
              </w:rPr>
            </w:rPrChange>
          </w:rPr>
          <w:t> </w:t>
        </w:r>
      </w:ins>
      <w:ins w:id="206" w:author="Rhaissa" w:date="2011-10-10T12:09:00Z">
        <w:r w:rsidR="000B50F1">
          <w:rPr>
            <w:rFonts w:asciiTheme="minorHAnsi" w:hAnsiTheme="minorHAnsi" w:cstheme="minorHAnsi"/>
            <w:szCs w:val="24"/>
          </w:rPr>
          <w:t>...</w:t>
        </w:r>
        <w:proofErr w:type="gramEnd"/>
        <w:r w:rsidR="000B50F1">
          <w:rPr>
            <w:rFonts w:asciiTheme="minorHAnsi" w:hAnsiTheme="minorHAnsi" w:cstheme="minorHAnsi"/>
            <w:szCs w:val="24"/>
          </w:rPr>
          <w:t>......................</w:t>
        </w:r>
      </w:ins>
      <w:ins w:id="207" w:author="Rhaissa" w:date="2011-10-10T12:04:00Z">
        <w:r w:rsidRPr="00C56AB4">
          <w:rPr>
            <w:rFonts w:asciiTheme="minorHAnsi" w:hAnsiTheme="minorHAnsi" w:cstheme="minorHAnsi"/>
            <w:szCs w:val="24"/>
            <w:rPrChange w:id="208" w:author="Rhaissa" w:date="2011-10-10T12:05:00Z">
              <w:rPr>
                <w:color w:val="0000FF"/>
                <w:u w:val="single"/>
              </w:rPr>
            </w:rPrChange>
          </w:rPr>
          <w:t>          </w:t>
        </w:r>
      </w:ins>
    </w:p>
    <w:p w:rsidR="00000000" w:rsidRDefault="00C56AB4">
      <w:pPr>
        <w:pStyle w:val="SemEspaamento"/>
        <w:ind w:left="709" w:firstLine="709"/>
        <w:rPr>
          <w:ins w:id="209" w:author="Rhaissa" w:date="2011-10-10T12:04:00Z"/>
          <w:rFonts w:asciiTheme="minorHAnsi" w:hAnsiTheme="minorHAnsi" w:cstheme="minorHAnsi"/>
          <w:rPrChange w:id="210" w:author="Rhaissa" w:date="2011-10-10T12:05:00Z">
            <w:rPr>
              <w:ins w:id="211" w:author="Rhaissa" w:date="2011-10-10T12:04:00Z"/>
            </w:rPr>
          </w:rPrChange>
        </w:rPr>
        <w:pPrChange w:id="212" w:author="Rhaissa" w:date="2011-10-10T12:05:00Z">
          <w:pPr>
            <w:pStyle w:val="Sumrio3"/>
            <w:spacing w:before="0" w:beforeAutospacing="0" w:after="0" w:afterAutospacing="0" w:line="240" w:lineRule="atLeast"/>
            <w:ind w:left="864"/>
          </w:pPr>
        </w:pPrChange>
      </w:pPr>
      <w:ins w:id="213" w:author="Rhaissa" w:date="2011-10-10T12:06:00Z">
        <w:r w:rsidRPr="00C56AB4">
          <w:rPr>
            <w:rFonts w:asciiTheme="minorHAnsi" w:hAnsiTheme="minorHAnsi" w:cstheme="minorHAnsi"/>
            <w:szCs w:val="24"/>
            <w:rPrChange w:id="214" w:author="Rhaissa" w:date="2011-10-10T12:06:00Z">
              <w:rPr>
                <w:rStyle w:val="Hyperlink"/>
                <w:sz w:val="20"/>
                <w:szCs w:val="20"/>
              </w:rPr>
            </w:rPrChange>
          </w:rPr>
          <w:t>3.2.2</w:t>
        </w:r>
        <w:r w:rsidRPr="00C56AB4">
          <w:rPr>
            <w:rStyle w:val="apple-converted-space"/>
            <w:rFonts w:asciiTheme="minorHAnsi" w:hAnsiTheme="minorHAnsi" w:cstheme="minorHAnsi"/>
            <w:szCs w:val="24"/>
            <w:rPrChange w:id="215" w:author="Rhaissa" w:date="2011-10-10T12:05:00Z">
              <w:rPr>
                <w:rStyle w:val="apple-converted-space"/>
                <w:color w:val="0000FF"/>
                <w:u w:val="single"/>
              </w:rPr>
            </w:rPrChange>
          </w:rPr>
          <w:t> </w:t>
        </w:r>
        <w:r w:rsidRPr="00C56AB4">
          <w:rPr>
            <w:rFonts w:asciiTheme="minorHAnsi" w:hAnsiTheme="minorHAnsi" w:cstheme="minorHAnsi"/>
            <w:szCs w:val="24"/>
            <w:rPrChange w:id="216" w:author="Rhaissa" w:date="2011-10-10T12:06:00Z">
              <w:rPr>
                <w:rStyle w:val="Hyperlink"/>
                <w:sz w:val="20"/>
                <w:szCs w:val="20"/>
              </w:rPr>
            </w:rPrChange>
          </w:rPr>
          <w:t>Comitê de Controle de Mudança (CCB</w:t>
        </w:r>
        <w:proofErr w:type="gramStart"/>
        <w:r w:rsidRPr="00C56AB4">
          <w:rPr>
            <w:rFonts w:asciiTheme="minorHAnsi" w:hAnsiTheme="minorHAnsi" w:cstheme="minorHAnsi"/>
            <w:szCs w:val="24"/>
            <w:rPrChange w:id="217" w:author="Rhaissa" w:date="2011-10-10T12:06:00Z">
              <w:rPr>
                <w:rStyle w:val="Hyperlink"/>
                <w:sz w:val="20"/>
                <w:szCs w:val="20"/>
              </w:rPr>
            </w:rPrChange>
          </w:rPr>
          <w:t>)</w:t>
        </w:r>
      </w:ins>
      <w:ins w:id="218" w:author="Rhaissa" w:date="2011-10-10T12:10:00Z">
        <w:r w:rsidR="000B50F1" w:rsidRPr="000B50F1">
          <w:rPr>
            <w:rFonts w:asciiTheme="minorHAnsi" w:hAnsiTheme="minorHAnsi" w:cstheme="minorHAnsi"/>
            <w:szCs w:val="24"/>
          </w:rPr>
          <w:t xml:space="preserve"> </w:t>
        </w:r>
        <w:r w:rsidR="000B50F1">
          <w:rPr>
            <w:rFonts w:asciiTheme="minorHAnsi" w:hAnsiTheme="minorHAnsi" w:cstheme="minorHAnsi"/>
            <w:szCs w:val="24"/>
          </w:rPr>
          <w:t>...</w:t>
        </w:r>
        <w:proofErr w:type="gramEnd"/>
        <w:r w:rsidR="000B50F1">
          <w:rPr>
            <w:rFonts w:asciiTheme="minorHAnsi" w:hAnsiTheme="minorHAnsi" w:cstheme="minorHAnsi"/>
            <w:szCs w:val="24"/>
          </w:rPr>
          <w:t>...................................................</w:t>
        </w:r>
      </w:ins>
      <w:ins w:id="219" w:author="Rhaissa" w:date="2011-10-10T12:06:00Z">
        <w:r w:rsidRPr="00C56AB4">
          <w:rPr>
            <w:rFonts w:asciiTheme="minorHAnsi" w:hAnsiTheme="minorHAnsi" w:cstheme="minorHAnsi"/>
            <w:szCs w:val="24"/>
            <w:rPrChange w:id="220" w:author="Rhaissa" w:date="2011-10-10T12:06:00Z">
              <w:rPr>
                <w:rStyle w:val="Hyperlink"/>
                <w:sz w:val="20"/>
                <w:szCs w:val="20"/>
              </w:rPr>
            </w:rPrChange>
          </w:rPr>
          <w:t> </w:t>
        </w:r>
      </w:ins>
      <w:ins w:id="221" w:author="Rhaissa" w:date="2011-10-10T12:04:00Z">
        <w:r w:rsidRPr="00C56AB4">
          <w:rPr>
            <w:rFonts w:asciiTheme="minorHAnsi" w:hAnsiTheme="minorHAnsi" w:cstheme="minorHAnsi"/>
            <w:szCs w:val="24"/>
            <w:rPrChange w:id="222" w:author="Rhaissa" w:date="2011-10-10T12:05:00Z">
              <w:rPr>
                <w:color w:val="0000FF"/>
                <w:u w:val="single"/>
              </w:rPr>
            </w:rPrChange>
          </w:rPr>
          <w:t>          </w:t>
        </w:r>
      </w:ins>
    </w:p>
    <w:p w:rsidR="00000000" w:rsidRDefault="00C56AB4">
      <w:pPr>
        <w:pStyle w:val="SemEspaamento"/>
        <w:ind w:left="709"/>
        <w:rPr>
          <w:ins w:id="223" w:author="Rhaissa" w:date="2011-10-10T12:04:00Z"/>
          <w:rFonts w:asciiTheme="minorHAnsi" w:hAnsiTheme="minorHAnsi" w:cstheme="minorHAnsi"/>
          <w:rPrChange w:id="224" w:author="Rhaissa" w:date="2011-10-10T12:05:00Z">
            <w:rPr>
              <w:ins w:id="225" w:author="Rhaissa" w:date="2011-10-10T12:04:00Z"/>
            </w:rPr>
          </w:rPrChange>
        </w:rPr>
        <w:pPrChange w:id="226" w:author="Rhaissa" w:date="2011-10-10T12:05:00Z">
          <w:pPr>
            <w:pStyle w:val="Sumrio2"/>
            <w:spacing w:before="0" w:beforeAutospacing="0" w:after="0" w:afterAutospacing="0" w:line="240" w:lineRule="atLeast"/>
            <w:ind w:left="432" w:right="720"/>
          </w:pPr>
        </w:pPrChange>
      </w:pPr>
      <w:ins w:id="227" w:author="Rhaissa" w:date="2011-10-10T12:06:00Z">
        <w:r w:rsidRPr="00C56AB4">
          <w:rPr>
            <w:rFonts w:asciiTheme="minorHAnsi" w:hAnsiTheme="minorHAnsi" w:cstheme="minorHAnsi"/>
            <w:szCs w:val="24"/>
            <w:rPrChange w:id="228" w:author="Rhaissa" w:date="2011-10-10T12:06:00Z">
              <w:rPr>
                <w:rStyle w:val="Hyperlink"/>
                <w:sz w:val="20"/>
                <w:szCs w:val="20"/>
              </w:rPr>
            </w:rPrChange>
          </w:rPr>
          <w:t>3.3</w:t>
        </w:r>
        <w:r w:rsidRPr="00C56AB4">
          <w:rPr>
            <w:rStyle w:val="apple-converted-space"/>
            <w:rFonts w:asciiTheme="minorHAnsi" w:hAnsiTheme="minorHAnsi" w:cstheme="minorHAnsi"/>
            <w:szCs w:val="24"/>
            <w:rPrChange w:id="229" w:author="Rhaissa" w:date="2011-10-10T12:05:00Z">
              <w:rPr>
                <w:rStyle w:val="apple-converted-space"/>
                <w:color w:val="0000FF"/>
                <w:u w:val="single"/>
              </w:rPr>
            </w:rPrChange>
          </w:rPr>
          <w:t> </w:t>
        </w:r>
        <w:r w:rsidRPr="00C56AB4">
          <w:rPr>
            <w:rFonts w:asciiTheme="minorHAnsi" w:hAnsiTheme="minorHAnsi" w:cstheme="minorHAnsi"/>
            <w:szCs w:val="24"/>
            <w:rPrChange w:id="230" w:author="Rhaissa" w:date="2011-10-10T12:06:00Z">
              <w:rPr>
                <w:rStyle w:val="Hyperlink"/>
                <w:sz w:val="20"/>
                <w:szCs w:val="20"/>
              </w:rPr>
            </w:rPrChange>
          </w:rPr>
          <w:t xml:space="preserve">Estimativa do Status de </w:t>
        </w:r>
        <w:proofErr w:type="gramStart"/>
        <w:r w:rsidRPr="00C56AB4">
          <w:rPr>
            <w:rFonts w:asciiTheme="minorHAnsi" w:hAnsiTheme="minorHAnsi" w:cstheme="minorHAnsi"/>
            <w:szCs w:val="24"/>
            <w:rPrChange w:id="231" w:author="Rhaissa" w:date="2011-10-10T12:06:00Z">
              <w:rPr>
                <w:rStyle w:val="Hyperlink"/>
                <w:sz w:val="20"/>
                <w:szCs w:val="20"/>
              </w:rPr>
            </w:rPrChange>
          </w:rPr>
          <w:t>Configuração</w:t>
        </w:r>
      </w:ins>
      <w:ins w:id="232" w:author="Rhaissa" w:date="2011-10-10T12:04:00Z">
        <w:r w:rsidRPr="00C56AB4">
          <w:rPr>
            <w:rFonts w:asciiTheme="minorHAnsi" w:hAnsiTheme="minorHAnsi" w:cstheme="minorHAnsi"/>
            <w:szCs w:val="24"/>
            <w:rPrChange w:id="233" w:author="Rhaissa" w:date="2011-10-10T12:05:00Z">
              <w:rPr>
                <w:color w:val="0000FF"/>
                <w:u w:val="single"/>
              </w:rPr>
            </w:rPrChange>
          </w:rPr>
          <w:t> </w:t>
        </w:r>
      </w:ins>
      <w:ins w:id="234" w:author="Rhaissa" w:date="2011-10-10T12:10:00Z">
        <w:r w:rsidR="000B50F1">
          <w:rPr>
            <w:rFonts w:asciiTheme="minorHAnsi" w:hAnsiTheme="minorHAnsi" w:cstheme="minorHAnsi"/>
            <w:szCs w:val="24"/>
          </w:rPr>
          <w:t>...</w:t>
        </w:r>
        <w:proofErr w:type="gramEnd"/>
        <w:r w:rsidR="000B50F1">
          <w:rPr>
            <w:rFonts w:asciiTheme="minorHAnsi" w:hAnsiTheme="minorHAnsi" w:cstheme="minorHAnsi"/>
            <w:szCs w:val="24"/>
          </w:rPr>
          <w:t>....................................................................</w:t>
        </w:r>
      </w:ins>
      <w:ins w:id="235" w:author="Rhaissa" w:date="2011-10-10T12:04:00Z">
        <w:r w:rsidRPr="00C56AB4">
          <w:rPr>
            <w:rFonts w:asciiTheme="minorHAnsi" w:hAnsiTheme="minorHAnsi" w:cstheme="minorHAnsi"/>
            <w:szCs w:val="24"/>
            <w:rPrChange w:id="236" w:author="Rhaissa" w:date="2011-10-10T12:05:00Z">
              <w:rPr>
                <w:color w:val="0000FF"/>
                <w:u w:val="single"/>
              </w:rPr>
            </w:rPrChange>
          </w:rPr>
          <w:t>    </w:t>
        </w:r>
      </w:ins>
    </w:p>
    <w:p w:rsidR="00000000" w:rsidRDefault="00C56AB4">
      <w:pPr>
        <w:pStyle w:val="SemEspaamento"/>
        <w:ind w:left="709" w:firstLine="709"/>
        <w:rPr>
          <w:ins w:id="237" w:author="Rhaissa" w:date="2011-10-10T12:04:00Z"/>
          <w:rFonts w:asciiTheme="minorHAnsi" w:hAnsiTheme="minorHAnsi" w:cstheme="minorHAnsi"/>
          <w:rPrChange w:id="238" w:author="Rhaissa" w:date="2011-10-10T12:05:00Z">
            <w:rPr>
              <w:ins w:id="239" w:author="Rhaissa" w:date="2011-10-10T12:04:00Z"/>
            </w:rPr>
          </w:rPrChange>
        </w:rPr>
        <w:pPrChange w:id="240" w:author="Rhaissa" w:date="2011-10-10T12:06:00Z">
          <w:pPr>
            <w:pStyle w:val="Sumrio3"/>
            <w:spacing w:before="0" w:beforeAutospacing="0" w:after="0" w:afterAutospacing="0" w:line="240" w:lineRule="atLeast"/>
            <w:ind w:left="864"/>
          </w:pPr>
        </w:pPrChange>
      </w:pPr>
      <w:ins w:id="241" w:author="Rhaissa" w:date="2011-10-10T12:06:00Z">
        <w:r w:rsidRPr="00C56AB4">
          <w:rPr>
            <w:rFonts w:asciiTheme="minorHAnsi" w:hAnsiTheme="minorHAnsi" w:cstheme="minorHAnsi"/>
            <w:szCs w:val="24"/>
            <w:rPrChange w:id="242" w:author="Rhaissa" w:date="2011-10-10T12:06:00Z">
              <w:rPr>
                <w:rStyle w:val="Hyperlink"/>
                <w:sz w:val="20"/>
                <w:szCs w:val="20"/>
              </w:rPr>
            </w:rPrChange>
          </w:rPr>
          <w:t>3.3.1</w:t>
        </w:r>
        <w:r w:rsidRPr="00C56AB4">
          <w:rPr>
            <w:rStyle w:val="apple-converted-space"/>
            <w:rFonts w:asciiTheme="minorHAnsi" w:hAnsiTheme="minorHAnsi" w:cstheme="minorHAnsi"/>
            <w:szCs w:val="24"/>
            <w:rPrChange w:id="243" w:author="Rhaissa" w:date="2011-10-10T12:05:00Z">
              <w:rPr>
                <w:rStyle w:val="apple-converted-space"/>
                <w:color w:val="0000FF"/>
                <w:u w:val="single"/>
              </w:rPr>
            </w:rPrChange>
          </w:rPr>
          <w:t> </w:t>
        </w:r>
        <w:r w:rsidRPr="00C56AB4">
          <w:rPr>
            <w:rFonts w:asciiTheme="minorHAnsi" w:hAnsiTheme="minorHAnsi" w:cstheme="minorHAnsi"/>
            <w:szCs w:val="24"/>
            <w:rPrChange w:id="244" w:author="Rhaissa" w:date="2011-10-10T12:06:00Z">
              <w:rPr>
                <w:rStyle w:val="Hyperlink"/>
                <w:sz w:val="20"/>
                <w:szCs w:val="20"/>
              </w:rPr>
            </w:rPrChange>
          </w:rPr>
          <w:t xml:space="preserve">Processo de Armazenamento de Mídia e Liberação do </w:t>
        </w:r>
        <w:proofErr w:type="gramStart"/>
        <w:r w:rsidRPr="00C56AB4">
          <w:rPr>
            <w:rFonts w:asciiTheme="minorHAnsi" w:hAnsiTheme="minorHAnsi" w:cstheme="minorHAnsi"/>
            <w:szCs w:val="24"/>
            <w:rPrChange w:id="245" w:author="Rhaissa" w:date="2011-10-10T12:06:00Z">
              <w:rPr>
                <w:rStyle w:val="Hyperlink"/>
                <w:sz w:val="20"/>
                <w:szCs w:val="20"/>
              </w:rPr>
            </w:rPrChange>
          </w:rPr>
          <w:t>Projeto</w:t>
        </w:r>
      </w:ins>
      <w:ins w:id="246" w:author="Rhaissa" w:date="2011-10-10T12:10:00Z">
        <w:r w:rsidR="000B50F1">
          <w:rPr>
            <w:rFonts w:asciiTheme="minorHAnsi" w:hAnsiTheme="minorHAnsi" w:cstheme="minorHAnsi"/>
            <w:szCs w:val="24"/>
          </w:rPr>
          <w:t xml:space="preserve"> ...</w:t>
        </w:r>
        <w:proofErr w:type="gramEnd"/>
        <w:r w:rsidR="000B50F1">
          <w:rPr>
            <w:rFonts w:asciiTheme="minorHAnsi" w:hAnsiTheme="minorHAnsi" w:cstheme="minorHAnsi"/>
            <w:szCs w:val="24"/>
          </w:rPr>
          <w:t>.............</w:t>
        </w:r>
      </w:ins>
      <w:ins w:id="247" w:author="Rhaissa" w:date="2011-10-10T12:04:00Z">
        <w:r w:rsidRPr="00C56AB4">
          <w:rPr>
            <w:rFonts w:asciiTheme="minorHAnsi" w:hAnsiTheme="minorHAnsi" w:cstheme="minorHAnsi"/>
            <w:szCs w:val="24"/>
            <w:rPrChange w:id="248" w:author="Rhaissa" w:date="2011-10-10T12:05:00Z">
              <w:rPr>
                <w:color w:val="0000FF"/>
                <w:u w:val="single"/>
              </w:rPr>
            </w:rPrChange>
          </w:rPr>
          <w:t>           </w:t>
        </w:r>
      </w:ins>
    </w:p>
    <w:p w:rsidR="00000000" w:rsidRDefault="00C56AB4">
      <w:pPr>
        <w:pStyle w:val="SemEspaamento"/>
        <w:ind w:left="709" w:firstLine="709"/>
        <w:rPr>
          <w:ins w:id="249" w:author="Rhaissa" w:date="2011-10-10T12:04:00Z"/>
          <w:rFonts w:asciiTheme="minorHAnsi" w:hAnsiTheme="minorHAnsi" w:cstheme="minorHAnsi"/>
          <w:rPrChange w:id="250" w:author="Rhaissa" w:date="2011-10-10T12:05:00Z">
            <w:rPr>
              <w:ins w:id="251" w:author="Rhaissa" w:date="2011-10-10T12:04:00Z"/>
            </w:rPr>
          </w:rPrChange>
        </w:rPr>
        <w:pPrChange w:id="252" w:author="Rhaissa" w:date="2011-10-10T12:06:00Z">
          <w:pPr>
            <w:pStyle w:val="Sumrio3"/>
            <w:spacing w:before="0" w:beforeAutospacing="0" w:after="0" w:afterAutospacing="0" w:line="240" w:lineRule="atLeast"/>
            <w:ind w:left="864"/>
          </w:pPr>
        </w:pPrChange>
      </w:pPr>
      <w:ins w:id="253" w:author="Rhaissa" w:date="2011-10-10T12:06:00Z">
        <w:r w:rsidRPr="00C56AB4">
          <w:rPr>
            <w:rFonts w:asciiTheme="minorHAnsi" w:hAnsiTheme="minorHAnsi" w:cstheme="minorHAnsi"/>
            <w:szCs w:val="24"/>
            <w:rPrChange w:id="254" w:author="Rhaissa" w:date="2011-10-10T12:06:00Z">
              <w:rPr>
                <w:rStyle w:val="Hyperlink"/>
                <w:sz w:val="20"/>
                <w:szCs w:val="20"/>
              </w:rPr>
            </w:rPrChange>
          </w:rPr>
          <w:t>3.3.2</w:t>
        </w:r>
        <w:r w:rsidRPr="00C56AB4">
          <w:rPr>
            <w:rStyle w:val="apple-converted-space"/>
            <w:rFonts w:asciiTheme="minorHAnsi" w:hAnsiTheme="minorHAnsi" w:cstheme="minorHAnsi"/>
            <w:szCs w:val="24"/>
            <w:rPrChange w:id="255" w:author="Rhaissa" w:date="2011-10-10T12:05:00Z">
              <w:rPr>
                <w:rStyle w:val="apple-converted-space"/>
                <w:color w:val="0000FF"/>
                <w:u w:val="single"/>
              </w:rPr>
            </w:rPrChange>
          </w:rPr>
          <w:t> </w:t>
        </w:r>
        <w:r w:rsidRPr="00C56AB4">
          <w:rPr>
            <w:rFonts w:asciiTheme="minorHAnsi" w:hAnsiTheme="minorHAnsi" w:cstheme="minorHAnsi"/>
            <w:szCs w:val="24"/>
            <w:rPrChange w:id="256" w:author="Rhaissa" w:date="2011-10-10T12:06:00Z">
              <w:rPr>
                <w:rStyle w:val="Hyperlink"/>
                <w:sz w:val="20"/>
                <w:szCs w:val="20"/>
              </w:rPr>
            </w:rPrChange>
          </w:rPr>
          <w:t>Relatórios e Auditorias</w:t>
        </w:r>
      </w:ins>
      <w:proofErr w:type="gramStart"/>
      <w:ins w:id="257" w:author="Rhaissa" w:date="2011-10-10T12:10:00Z">
        <w:r w:rsidR="000B50F1">
          <w:rPr>
            <w:rFonts w:asciiTheme="minorHAnsi" w:hAnsiTheme="minorHAnsi" w:cstheme="minorHAnsi"/>
            <w:szCs w:val="24"/>
          </w:rPr>
          <w:t xml:space="preserve">  ...</w:t>
        </w:r>
        <w:proofErr w:type="gramEnd"/>
        <w:r w:rsidR="000B50F1">
          <w:rPr>
            <w:rFonts w:asciiTheme="minorHAnsi" w:hAnsiTheme="minorHAnsi" w:cstheme="minorHAnsi"/>
            <w:szCs w:val="24"/>
          </w:rPr>
          <w:t>...........................................................................</w:t>
        </w:r>
      </w:ins>
      <w:ins w:id="258" w:author="Rhaissa" w:date="2011-10-10T12:04:00Z">
        <w:r w:rsidRPr="00C56AB4">
          <w:rPr>
            <w:rFonts w:asciiTheme="minorHAnsi" w:hAnsiTheme="minorHAnsi" w:cstheme="minorHAnsi"/>
            <w:szCs w:val="24"/>
            <w:rPrChange w:id="259" w:author="Rhaissa" w:date="2011-10-10T12:05:00Z">
              <w:rPr>
                <w:color w:val="0000FF"/>
                <w:u w:val="single"/>
              </w:rPr>
            </w:rPrChange>
          </w:rPr>
          <w:t>           </w:t>
        </w:r>
      </w:ins>
    </w:p>
    <w:p w:rsidR="00000000" w:rsidRDefault="00C56AB4">
      <w:pPr>
        <w:pStyle w:val="SemEspaamento"/>
        <w:rPr>
          <w:ins w:id="260" w:author="Rhaissa" w:date="2011-10-10T12:04:00Z"/>
          <w:rFonts w:asciiTheme="minorHAnsi" w:hAnsiTheme="minorHAnsi" w:cstheme="minorHAnsi"/>
          <w:rPrChange w:id="261" w:author="Rhaissa" w:date="2011-10-10T12:05:00Z">
            <w:rPr>
              <w:ins w:id="262" w:author="Rhaissa" w:date="2011-10-10T12:04:00Z"/>
            </w:rPr>
          </w:rPrChange>
        </w:rPr>
        <w:pPrChange w:id="263" w:author="Rhaissa" w:date="2011-10-10T12:05:00Z">
          <w:pPr>
            <w:pStyle w:val="Sumrio1"/>
            <w:spacing w:before="240" w:beforeAutospacing="0" w:after="60" w:afterAutospacing="0" w:line="240" w:lineRule="atLeast"/>
            <w:ind w:right="720"/>
          </w:pPr>
        </w:pPrChange>
      </w:pPr>
      <w:ins w:id="264" w:author="Rhaissa" w:date="2011-10-10T12:06:00Z">
        <w:r w:rsidRPr="00C56AB4">
          <w:rPr>
            <w:rFonts w:asciiTheme="minorHAnsi" w:hAnsiTheme="minorHAnsi" w:cstheme="minorHAnsi"/>
            <w:szCs w:val="24"/>
            <w:rPrChange w:id="265" w:author="Rhaissa" w:date="2011-10-10T12:06:00Z">
              <w:rPr>
                <w:rStyle w:val="Hyperlink"/>
                <w:sz w:val="20"/>
                <w:szCs w:val="20"/>
              </w:rPr>
            </w:rPrChange>
          </w:rPr>
          <w:t>4.</w:t>
        </w:r>
        <w:r w:rsidRPr="00C56AB4">
          <w:rPr>
            <w:rStyle w:val="apple-converted-space"/>
            <w:rFonts w:asciiTheme="minorHAnsi" w:hAnsiTheme="minorHAnsi" w:cstheme="minorHAnsi"/>
            <w:szCs w:val="24"/>
            <w:rPrChange w:id="266" w:author="Rhaissa" w:date="2011-10-10T12:05:00Z">
              <w:rPr>
                <w:rStyle w:val="apple-converted-space"/>
                <w:color w:val="0000FF"/>
                <w:u w:val="single"/>
              </w:rPr>
            </w:rPrChange>
          </w:rPr>
          <w:t> </w:t>
        </w:r>
      </w:ins>
      <w:proofErr w:type="gramStart"/>
      <w:ins w:id="267" w:author="Rhaissa" w:date="2011-10-10T12:11:00Z">
        <w:r w:rsidRPr="00C56AB4">
          <w:rPr>
            <w:rFonts w:asciiTheme="minorHAnsi" w:hAnsiTheme="minorHAnsi" w:cstheme="minorHAnsi"/>
            <w:szCs w:val="24"/>
            <w:rPrChange w:id="268" w:author="Rhaissa" w:date="2011-10-10T12:06:00Z">
              <w:rPr>
                <w:rFonts w:asciiTheme="minorHAnsi" w:hAnsiTheme="minorHAnsi" w:cstheme="minorHAnsi"/>
              </w:rPr>
            </w:rPrChange>
          </w:rPr>
          <w:t>Marcos</w:t>
        </w:r>
        <w:r w:rsidR="000B50F1">
          <w:rPr>
            <w:rFonts w:asciiTheme="minorHAnsi" w:hAnsiTheme="minorHAnsi" w:cstheme="minorHAnsi"/>
            <w:szCs w:val="24"/>
          </w:rPr>
          <w:t xml:space="preserve"> ...</w:t>
        </w:r>
      </w:ins>
      <w:proofErr w:type="gramEnd"/>
      <w:ins w:id="269" w:author="Rhaissa" w:date="2011-10-10T12:10:00Z">
        <w:r w:rsidR="000B50F1">
          <w:rPr>
            <w:rFonts w:asciiTheme="minorHAnsi" w:hAnsiTheme="minorHAnsi" w:cstheme="minorHAnsi"/>
            <w:szCs w:val="24"/>
          </w:rPr>
          <w:t>.................................................................................................................................</w:t>
        </w:r>
      </w:ins>
    </w:p>
    <w:p w:rsidR="00000000" w:rsidRDefault="00C56AB4">
      <w:pPr>
        <w:pStyle w:val="SemEspaamento"/>
        <w:rPr>
          <w:ins w:id="270" w:author="Rhaissa" w:date="2011-10-10T12:04:00Z"/>
          <w:rFonts w:asciiTheme="minorHAnsi" w:hAnsiTheme="minorHAnsi" w:cstheme="minorHAnsi"/>
          <w:rPrChange w:id="271" w:author="Rhaissa" w:date="2011-10-10T12:05:00Z">
            <w:rPr>
              <w:ins w:id="272" w:author="Rhaissa" w:date="2011-10-10T12:04:00Z"/>
            </w:rPr>
          </w:rPrChange>
        </w:rPr>
        <w:pPrChange w:id="273" w:author="Rhaissa" w:date="2011-10-10T12:05:00Z">
          <w:pPr>
            <w:pStyle w:val="Sumrio1"/>
            <w:spacing w:before="240" w:beforeAutospacing="0" w:after="60" w:afterAutospacing="0" w:line="240" w:lineRule="atLeast"/>
            <w:ind w:right="720"/>
          </w:pPr>
        </w:pPrChange>
      </w:pPr>
      <w:ins w:id="274" w:author="Rhaissa" w:date="2011-10-10T12:11:00Z">
        <w:r w:rsidRPr="00C56AB4">
          <w:rPr>
            <w:rFonts w:asciiTheme="minorHAnsi" w:hAnsiTheme="minorHAnsi" w:cstheme="minorHAnsi"/>
            <w:szCs w:val="24"/>
            <w:rPrChange w:id="275" w:author="Rhaissa" w:date="2011-10-10T12:11:00Z">
              <w:rPr>
                <w:rStyle w:val="Hyperlink"/>
                <w:sz w:val="20"/>
                <w:szCs w:val="20"/>
              </w:rPr>
            </w:rPrChange>
          </w:rPr>
          <w:t>5.</w:t>
        </w:r>
        <w:r w:rsidRPr="00C56AB4">
          <w:rPr>
            <w:rStyle w:val="apple-converted-space"/>
            <w:rFonts w:asciiTheme="minorHAnsi" w:hAnsiTheme="minorHAnsi" w:cstheme="minorHAnsi"/>
            <w:szCs w:val="24"/>
            <w:rPrChange w:id="276" w:author="Rhaissa" w:date="2011-10-10T12:05:00Z">
              <w:rPr>
                <w:rStyle w:val="apple-converted-space"/>
                <w:color w:val="0000FF"/>
                <w:u w:val="single"/>
              </w:rPr>
            </w:rPrChange>
          </w:rPr>
          <w:t> </w:t>
        </w:r>
        <w:r w:rsidRPr="00C56AB4">
          <w:rPr>
            <w:rFonts w:asciiTheme="minorHAnsi" w:hAnsiTheme="minorHAnsi" w:cstheme="minorHAnsi"/>
            <w:szCs w:val="24"/>
            <w:rPrChange w:id="277" w:author="Rhaissa" w:date="2011-10-10T12:11:00Z">
              <w:rPr>
                <w:rStyle w:val="Hyperlink"/>
                <w:sz w:val="20"/>
                <w:szCs w:val="20"/>
              </w:rPr>
            </w:rPrChange>
          </w:rPr>
          <w:t xml:space="preserve">Treinamento e </w:t>
        </w:r>
        <w:proofErr w:type="gramStart"/>
        <w:r w:rsidRPr="00C56AB4">
          <w:rPr>
            <w:rFonts w:asciiTheme="minorHAnsi" w:hAnsiTheme="minorHAnsi" w:cstheme="minorHAnsi"/>
            <w:szCs w:val="24"/>
            <w:rPrChange w:id="278" w:author="Rhaissa" w:date="2011-10-10T12:11:00Z">
              <w:rPr>
                <w:rStyle w:val="Hyperlink"/>
                <w:sz w:val="20"/>
                <w:szCs w:val="20"/>
              </w:rPr>
            </w:rPrChange>
          </w:rPr>
          <w:t>Recursos</w:t>
        </w:r>
      </w:ins>
      <w:ins w:id="279" w:author="Rhaissa" w:date="2011-10-10T12:04:00Z">
        <w:r w:rsidRPr="00C56AB4">
          <w:rPr>
            <w:rFonts w:asciiTheme="minorHAnsi" w:hAnsiTheme="minorHAnsi" w:cstheme="minorHAnsi"/>
            <w:szCs w:val="24"/>
            <w:rPrChange w:id="280" w:author="Rhaissa" w:date="2011-10-10T12:05:00Z">
              <w:rPr>
                <w:color w:val="0000FF"/>
                <w:u w:val="single"/>
              </w:rPr>
            </w:rPrChange>
          </w:rPr>
          <w:t> </w:t>
        </w:r>
      </w:ins>
      <w:ins w:id="281" w:author="Rhaissa" w:date="2011-10-10T12:10:00Z">
        <w:r w:rsidR="000B50F1">
          <w:rPr>
            <w:rFonts w:asciiTheme="minorHAnsi" w:hAnsiTheme="minorHAnsi" w:cstheme="minorHAnsi"/>
            <w:szCs w:val="24"/>
          </w:rPr>
          <w:t>...</w:t>
        </w:r>
        <w:proofErr w:type="gramEnd"/>
        <w:r w:rsidR="000B50F1">
          <w:rPr>
            <w:rFonts w:asciiTheme="minorHAnsi" w:hAnsiTheme="minorHAnsi" w:cstheme="minorHAnsi"/>
            <w:szCs w:val="24"/>
          </w:rPr>
          <w:t>......................................................................................................</w:t>
        </w:r>
      </w:ins>
      <w:ins w:id="282" w:author="Rhaissa" w:date="2011-10-10T12:04:00Z">
        <w:r w:rsidRPr="00C56AB4">
          <w:rPr>
            <w:rFonts w:asciiTheme="minorHAnsi" w:hAnsiTheme="minorHAnsi" w:cstheme="minorHAnsi"/>
            <w:szCs w:val="24"/>
            <w:rPrChange w:id="283" w:author="Rhaissa" w:date="2011-10-10T12:05:00Z">
              <w:rPr>
                <w:color w:val="0000FF"/>
                <w:u w:val="single"/>
              </w:rPr>
            </w:rPrChange>
          </w:rPr>
          <w:t>    </w:t>
        </w:r>
      </w:ins>
    </w:p>
    <w:p w:rsidR="00000000" w:rsidRDefault="00C56AB4">
      <w:pPr>
        <w:pStyle w:val="SemEspaamento"/>
        <w:rPr>
          <w:ins w:id="284" w:author="Rhaissa" w:date="2011-10-10T12:04:00Z"/>
          <w:rFonts w:asciiTheme="minorHAnsi" w:hAnsiTheme="minorHAnsi" w:cstheme="minorHAnsi"/>
          <w:rPrChange w:id="285" w:author="Rhaissa" w:date="2011-10-10T12:05:00Z">
            <w:rPr>
              <w:ins w:id="286" w:author="Rhaissa" w:date="2011-10-10T12:04:00Z"/>
            </w:rPr>
          </w:rPrChange>
        </w:rPr>
        <w:pPrChange w:id="287" w:author="Rhaissa" w:date="2011-10-10T12:05:00Z">
          <w:pPr>
            <w:pStyle w:val="Sumrio1"/>
            <w:spacing w:before="240" w:beforeAutospacing="0" w:after="60" w:afterAutospacing="0" w:line="240" w:lineRule="atLeast"/>
            <w:ind w:right="720"/>
          </w:pPr>
        </w:pPrChange>
      </w:pPr>
      <w:ins w:id="288" w:author="Rhaissa" w:date="2011-10-10T12:11:00Z">
        <w:r w:rsidRPr="00C56AB4">
          <w:rPr>
            <w:rFonts w:asciiTheme="minorHAnsi" w:hAnsiTheme="minorHAnsi" w:cstheme="minorHAnsi"/>
            <w:szCs w:val="24"/>
            <w:rPrChange w:id="289" w:author="Rhaissa" w:date="2011-10-10T12:11:00Z">
              <w:rPr>
                <w:rStyle w:val="Hyperlink"/>
                <w:sz w:val="20"/>
                <w:szCs w:val="20"/>
              </w:rPr>
            </w:rPrChange>
          </w:rPr>
          <w:t>6.</w:t>
        </w:r>
        <w:r w:rsidRPr="00C56AB4">
          <w:rPr>
            <w:rStyle w:val="apple-converted-space"/>
            <w:rFonts w:asciiTheme="minorHAnsi" w:hAnsiTheme="minorHAnsi" w:cstheme="minorHAnsi"/>
            <w:szCs w:val="24"/>
            <w:rPrChange w:id="290" w:author="Rhaissa" w:date="2011-10-10T12:05:00Z">
              <w:rPr>
                <w:rStyle w:val="apple-converted-space"/>
                <w:color w:val="0000FF"/>
                <w:u w:val="single"/>
              </w:rPr>
            </w:rPrChange>
          </w:rPr>
          <w:t> </w:t>
        </w:r>
        <w:r w:rsidRPr="00C56AB4">
          <w:rPr>
            <w:rFonts w:asciiTheme="minorHAnsi" w:hAnsiTheme="minorHAnsi" w:cstheme="minorHAnsi"/>
            <w:szCs w:val="24"/>
            <w:rPrChange w:id="291" w:author="Rhaissa" w:date="2011-10-10T12:11:00Z">
              <w:rPr>
                <w:rStyle w:val="Hyperlink"/>
                <w:sz w:val="20"/>
                <w:szCs w:val="20"/>
              </w:rPr>
            </w:rPrChange>
          </w:rPr>
          <w:t xml:space="preserve">Controle de Software de Subcontratados e </w:t>
        </w:r>
        <w:proofErr w:type="gramStart"/>
        <w:r w:rsidRPr="00C56AB4">
          <w:rPr>
            <w:rFonts w:asciiTheme="minorHAnsi" w:hAnsiTheme="minorHAnsi" w:cstheme="minorHAnsi"/>
            <w:szCs w:val="24"/>
            <w:rPrChange w:id="292" w:author="Rhaissa" w:date="2011-10-10T12:11:00Z">
              <w:rPr>
                <w:rStyle w:val="Hyperlink"/>
                <w:sz w:val="20"/>
                <w:szCs w:val="20"/>
              </w:rPr>
            </w:rPrChange>
          </w:rPr>
          <w:t>Fornecedores</w:t>
        </w:r>
        <w:r w:rsidR="000B50F1">
          <w:rPr>
            <w:rFonts w:asciiTheme="minorHAnsi" w:hAnsiTheme="minorHAnsi" w:cstheme="minorHAnsi"/>
            <w:szCs w:val="24"/>
          </w:rPr>
          <w:t xml:space="preserve"> ...</w:t>
        </w:r>
        <w:proofErr w:type="gramEnd"/>
        <w:r w:rsidR="000B50F1">
          <w:rPr>
            <w:rFonts w:asciiTheme="minorHAnsi" w:hAnsiTheme="minorHAnsi" w:cstheme="minorHAnsi"/>
            <w:szCs w:val="24"/>
          </w:rPr>
          <w:t>.................................................</w:t>
        </w:r>
      </w:ins>
    </w:p>
    <w:p w:rsidR="002B7BBD" w:rsidDel="000B50F1" w:rsidRDefault="004B18A3">
      <w:pPr>
        <w:pStyle w:val="Contents1"/>
        <w:rPr>
          <w:del w:id="293" w:author="Rhaissa" w:date="2011-10-10T12:04:00Z"/>
          <w:rFonts w:ascii="Calibri" w:hAnsi="Calibri"/>
        </w:rPr>
      </w:pPr>
      <w:del w:id="294" w:author="Rhaissa" w:date="2011-10-10T12:04:00Z">
        <w:r w:rsidDel="000B50F1">
          <w:rPr>
            <w:rFonts w:ascii="Calibri" w:hAnsi="Calibri"/>
          </w:rPr>
          <w:delText xml:space="preserve">1 </w:delText>
        </w:r>
        <w:r w:rsidR="00E135C1" w:rsidDel="000B50F1">
          <w:rPr>
            <w:rFonts w:ascii="Calibri" w:hAnsi="Calibri"/>
          </w:rPr>
          <w:delText>Objetivos</w:delText>
        </w:r>
        <w:r w:rsidDel="000B50F1">
          <w:rPr>
            <w:rFonts w:ascii="Calibri" w:hAnsi="Calibri"/>
          </w:rPr>
          <w:tab/>
        </w:r>
      </w:del>
    </w:p>
    <w:p w:rsidR="002B7BBD" w:rsidDel="000B50F1" w:rsidRDefault="004B18A3">
      <w:pPr>
        <w:pStyle w:val="Contents1"/>
        <w:rPr>
          <w:del w:id="295" w:author="Rhaissa" w:date="2011-10-10T12:04:00Z"/>
          <w:rFonts w:ascii="Calibri" w:hAnsi="Calibri"/>
        </w:rPr>
      </w:pPr>
      <w:del w:id="296" w:author="Rhaissa" w:date="2011-10-10T12:04:00Z">
        <w:r w:rsidDel="000B50F1">
          <w:rPr>
            <w:rFonts w:ascii="Calibri" w:hAnsi="Calibri"/>
          </w:rPr>
          <w:delText xml:space="preserve">2 </w:delText>
        </w:r>
        <w:r w:rsidR="00E135C1" w:rsidDel="000B50F1">
          <w:rPr>
            <w:rFonts w:ascii="Calibri" w:hAnsi="Calibri"/>
          </w:rPr>
          <w:delText>Produtos de Trabalho Típicos</w:delText>
        </w:r>
        <w:r w:rsidDel="000B50F1">
          <w:rPr>
            <w:rFonts w:ascii="Calibri" w:hAnsi="Calibri"/>
          </w:rPr>
          <w:tab/>
        </w:r>
      </w:del>
    </w:p>
    <w:p w:rsidR="00E135C1" w:rsidDel="000B50F1" w:rsidRDefault="00E10420" w:rsidP="00E135C1">
      <w:pPr>
        <w:pStyle w:val="Contents1"/>
        <w:rPr>
          <w:del w:id="297" w:author="Rhaissa" w:date="2011-10-10T12:04:00Z"/>
          <w:rFonts w:ascii="Calibri" w:hAnsi="Calibri"/>
        </w:rPr>
      </w:pPr>
      <w:del w:id="298" w:author="Rhaissa" w:date="2011-10-10T12:04:00Z">
        <w:r w:rsidDel="000B50F1">
          <w:rPr>
            <w:rFonts w:ascii="Calibri" w:hAnsi="Calibri"/>
          </w:rPr>
          <w:delText>3</w:delText>
        </w:r>
        <w:r w:rsidR="00E135C1" w:rsidDel="000B50F1">
          <w:rPr>
            <w:rFonts w:ascii="Calibri" w:hAnsi="Calibri"/>
          </w:rPr>
          <w:delText xml:space="preserve"> Critérios de seleção</w:delText>
        </w:r>
        <w:r w:rsidR="00E135C1" w:rsidDel="000B50F1">
          <w:rPr>
            <w:rFonts w:ascii="Calibri" w:hAnsi="Calibri"/>
          </w:rPr>
          <w:tab/>
        </w:r>
      </w:del>
    </w:p>
    <w:p w:rsidR="00E135C1" w:rsidDel="000B50F1" w:rsidRDefault="00E10420" w:rsidP="00E135C1">
      <w:pPr>
        <w:pStyle w:val="Contents1"/>
        <w:rPr>
          <w:del w:id="299" w:author="Rhaissa" w:date="2011-10-10T12:04:00Z"/>
          <w:rFonts w:ascii="Calibri" w:hAnsi="Calibri"/>
        </w:rPr>
      </w:pPr>
      <w:del w:id="300" w:author="Rhaissa" w:date="2011-10-10T12:04:00Z">
        <w:r w:rsidDel="000B50F1">
          <w:rPr>
            <w:rFonts w:ascii="Calibri" w:hAnsi="Calibri"/>
          </w:rPr>
          <w:delText>4</w:delText>
        </w:r>
        <w:r w:rsidR="00E135C1" w:rsidDel="000B50F1">
          <w:rPr>
            <w:rFonts w:ascii="Calibri" w:hAnsi="Calibri"/>
          </w:rPr>
          <w:delText xml:space="preserve"> Padrões de documentação</w:delText>
        </w:r>
        <w:r w:rsidR="00E135C1" w:rsidDel="000B50F1">
          <w:rPr>
            <w:rFonts w:ascii="Calibri" w:hAnsi="Calibri"/>
          </w:rPr>
          <w:tab/>
        </w:r>
      </w:del>
    </w:p>
    <w:p w:rsidR="00E135C1" w:rsidDel="000B50F1" w:rsidRDefault="00E979A5" w:rsidP="00E135C1">
      <w:pPr>
        <w:pStyle w:val="Contents1"/>
        <w:rPr>
          <w:del w:id="301" w:author="Rhaissa" w:date="2011-10-10T12:04:00Z"/>
          <w:rFonts w:ascii="Calibri" w:hAnsi="Calibri"/>
        </w:rPr>
      </w:pPr>
      <w:del w:id="302" w:author="Rhaissa" w:date="2011-10-10T12:04:00Z">
        <w:r w:rsidDel="000B50F1">
          <w:rPr>
            <w:rFonts w:ascii="Calibri" w:hAnsi="Calibri"/>
          </w:rPr>
          <w:delText>5</w:delText>
        </w:r>
        <w:r w:rsidR="00E135C1" w:rsidDel="000B50F1">
          <w:rPr>
            <w:rFonts w:ascii="Calibri" w:hAnsi="Calibri"/>
          </w:rPr>
          <w:delText xml:space="preserve"> Documentar os guias de adaptação</w:delText>
        </w:r>
        <w:r w:rsidR="00E135C1" w:rsidDel="000B50F1">
          <w:rPr>
            <w:rFonts w:ascii="Calibri" w:hAnsi="Calibri"/>
          </w:rPr>
          <w:tab/>
        </w:r>
      </w:del>
    </w:p>
    <w:p w:rsidR="00E135C1" w:rsidDel="000B50F1" w:rsidRDefault="00E979A5" w:rsidP="00E135C1">
      <w:pPr>
        <w:pStyle w:val="Contents1"/>
        <w:rPr>
          <w:del w:id="303" w:author="Rhaissa" w:date="2011-10-10T12:04:00Z"/>
          <w:rFonts w:ascii="Calibri" w:hAnsi="Calibri"/>
        </w:rPr>
      </w:pPr>
      <w:del w:id="304" w:author="Rhaissa" w:date="2011-10-10T12:04:00Z">
        <w:r w:rsidDel="000B50F1">
          <w:rPr>
            <w:rFonts w:ascii="Calibri" w:hAnsi="Calibri"/>
          </w:rPr>
          <w:delText>6</w:delText>
        </w:r>
        <w:r w:rsidR="00E135C1" w:rsidDel="000B50F1">
          <w:rPr>
            <w:rFonts w:ascii="Calibri" w:hAnsi="Calibri"/>
          </w:rPr>
          <w:delText xml:space="preserve"> Atualizar os guias de adaptação quando necessário </w:delText>
        </w:r>
        <w:r w:rsidR="00E135C1" w:rsidDel="000B50F1">
          <w:rPr>
            <w:rFonts w:ascii="Calibri" w:hAnsi="Calibri"/>
          </w:rPr>
          <w:tab/>
        </w:r>
      </w:del>
    </w:p>
    <w:p w:rsidR="002B7BBD" w:rsidDel="000B50F1" w:rsidRDefault="002B7BBD">
      <w:pPr>
        <w:pStyle w:val="Standard"/>
        <w:rPr>
          <w:del w:id="305" w:author="Rhaissa" w:date="2011-10-10T12:04:00Z"/>
          <w:rFonts w:ascii="Calibri" w:hAnsi="Calibri"/>
        </w:rPr>
      </w:pPr>
    </w:p>
    <w:p w:rsidR="00B94E4C" w:rsidDel="000B50F1" w:rsidRDefault="00B94E4C">
      <w:pPr>
        <w:pStyle w:val="Standard"/>
        <w:rPr>
          <w:del w:id="306" w:author="Rhaissa" w:date="2011-10-10T12:04:00Z"/>
          <w:rFonts w:ascii="Calibri" w:hAnsi="Calibri"/>
        </w:rPr>
      </w:pPr>
    </w:p>
    <w:p w:rsidR="00B94E4C" w:rsidDel="000B50F1" w:rsidRDefault="00B94E4C">
      <w:pPr>
        <w:pStyle w:val="Standard"/>
        <w:rPr>
          <w:del w:id="307" w:author="Rhaissa" w:date="2011-10-10T12:04:00Z"/>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B94E4C" w:rsidRDefault="00B94E4C">
      <w:pPr>
        <w:pStyle w:val="Standard"/>
        <w:rPr>
          <w:rFonts w:ascii="Calibri" w:hAnsi="Calibri"/>
        </w:rPr>
      </w:pPr>
    </w:p>
    <w:p w:rsidR="000B50F1" w:rsidRDefault="000B50F1" w:rsidP="000B50F1">
      <w:pPr>
        <w:keepNext/>
        <w:widowControl/>
        <w:suppressAutoHyphens w:val="0"/>
        <w:autoSpaceDN/>
        <w:spacing w:before="120" w:after="60" w:line="240" w:lineRule="atLeast"/>
        <w:ind w:left="720" w:hanging="720"/>
        <w:textAlignment w:val="auto"/>
        <w:outlineLvl w:val="0"/>
        <w:rPr>
          <w:ins w:id="308" w:author="Rhaissa" w:date="2011-10-10T12:11:00Z"/>
          <w:rFonts w:asciiTheme="minorHAnsi" w:eastAsia="Times New Roman" w:hAnsiTheme="minorHAnsi" w:cstheme="minorHAnsi"/>
          <w:b/>
          <w:bCs/>
          <w:color w:val="000000"/>
          <w:kern w:val="36"/>
          <w:lang w:eastAsia="pt-BR" w:bidi="ar-SA"/>
        </w:rPr>
      </w:pPr>
      <w:bookmarkStart w:id="309" w:name="1.__________________Introduction"/>
    </w:p>
    <w:p w:rsidR="00000000" w:rsidRDefault="000B50F1">
      <w:pPr>
        <w:keepNext/>
        <w:widowControl/>
        <w:suppressAutoHyphens w:val="0"/>
        <w:autoSpaceDN/>
        <w:spacing w:before="120" w:after="60" w:line="240" w:lineRule="atLeast"/>
        <w:ind w:left="720" w:hanging="720"/>
        <w:jc w:val="center"/>
        <w:textAlignment w:val="auto"/>
        <w:outlineLvl w:val="0"/>
        <w:rPr>
          <w:ins w:id="310" w:author="Rhaissa" w:date="2011-10-10T12:12:00Z"/>
          <w:rFonts w:asciiTheme="minorHAnsi" w:eastAsia="Times New Roman" w:hAnsiTheme="minorHAnsi" w:cstheme="minorHAnsi"/>
          <w:b/>
          <w:bCs/>
          <w:color w:val="000000"/>
          <w:kern w:val="36"/>
          <w:sz w:val="32"/>
          <w:szCs w:val="32"/>
          <w:lang w:eastAsia="pt-BR" w:bidi="ar-SA"/>
        </w:rPr>
        <w:pPrChange w:id="311" w:author="Rhaissa" w:date="2011-10-10T12:12:00Z">
          <w:pPr>
            <w:keepNext/>
            <w:widowControl/>
            <w:suppressAutoHyphens w:val="0"/>
            <w:autoSpaceDN/>
            <w:spacing w:before="120" w:after="60" w:line="240" w:lineRule="atLeast"/>
            <w:ind w:left="720" w:hanging="720"/>
            <w:textAlignment w:val="auto"/>
            <w:outlineLvl w:val="0"/>
          </w:pPr>
        </w:pPrChange>
      </w:pPr>
      <w:ins w:id="312" w:author="Rhaissa" w:date="2011-10-10T12:12:00Z">
        <w:r>
          <w:rPr>
            <w:rFonts w:asciiTheme="minorHAnsi" w:eastAsia="Times New Roman" w:hAnsiTheme="minorHAnsi" w:cstheme="minorHAnsi"/>
            <w:b/>
            <w:bCs/>
            <w:color w:val="000000"/>
            <w:kern w:val="36"/>
            <w:sz w:val="32"/>
            <w:szCs w:val="32"/>
            <w:lang w:eastAsia="pt-BR" w:bidi="ar-SA"/>
          </w:rPr>
          <w:t>Plano de Gerenciamento de Configuração</w:t>
        </w:r>
      </w:ins>
    </w:p>
    <w:p w:rsidR="00000000" w:rsidRDefault="004F181F">
      <w:pPr>
        <w:keepNext/>
        <w:widowControl/>
        <w:suppressAutoHyphens w:val="0"/>
        <w:autoSpaceDN/>
        <w:spacing w:before="120" w:after="60" w:line="240" w:lineRule="atLeast"/>
        <w:ind w:left="720" w:hanging="720"/>
        <w:jc w:val="center"/>
        <w:textAlignment w:val="auto"/>
        <w:outlineLvl w:val="0"/>
        <w:rPr>
          <w:ins w:id="313" w:author="Rhaissa" w:date="2011-10-10T12:11:00Z"/>
          <w:rFonts w:asciiTheme="minorHAnsi" w:eastAsia="Times New Roman" w:hAnsiTheme="minorHAnsi" w:cstheme="minorHAnsi"/>
          <w:b/>
          <w:bCs/>
          <w:color w:val="000000"/>
          <w:kern w:val="36"/>
          <w:sz w:val="32"/>
          <w:szCs w:val="32"/>
          <w:lang w:eastAsia="pt-BR" w:bidi="ar-SA"/>
          <w:rPrChange w:id="314" w:author="Rhaissa" w:date="2011-10-10T12:12:00Z">
            <w:rPr>
              <w:ins w:id="315" w:author="Rhaissa" w:date="2011-10-10T12:11:00Z"/>
              <w:rFonts w:asciiTheme="minorHAnsi" w:eastAsia="Times New Roman" w:hAnsiTheme="minorHAnsi" w:cstheme="minorHAnsi"/>
              <w:b/>
              <w:bCs/>
              <w:color w:val="000000"/>
              <w:kern w:val="36"/>
              <w:lang w:eastAsia="pt-BR" w:bidi="ar-SA"/>
            </w:rPr>
          </w:rPrChange>
        </w:rPr>
        <w:pPrChange w:id="316" w:author="Rhaissa" w:date="2011-10-10T12:12:00Z">
          <w:pPr>
            <w:keepNext/>
            <w:widowControl/>
            <w:suppressAutoHyphens w:val="0"/>
            <w:autoSpaceDN/>
            <w:spacing w:before="120" w:after="60" w:line="240" w:lineRule="atLeast"/>
            <w:ind w:left="720" w:hanging="720"/>
            <w:textAlignment w:val="auto"/>
            <w:outlineLvl w:val="0"/>
          </w:pPr>
        </w:pPrChange>
      </w:pPr>
    </w:p>
    <w:p w:rsidR="000B50F1" w:rsidRPr="000B50F1" w:rsidRDefault="00C56AB4" w:rsidP="000B50F1">
      <w:pPr>
        <w:keepNext/>
        <w:widowControl/>
        <w:suppressAutoHyphens w:val="0"/>
        <w:autoSpaceDN/>
        <w:spacing w:before="120" w:after="60" w:line="240" w:lineRule="atLeast"/>
        <w:ind w:left="720" w:hanging="720"/>
        <w:textAlignment w:val="auto"/>
        <w:outlineLvl w:val="0"/>
        <w:rPr>
          <w:ins w:id="317" w:author="Rhaissa" w:date="2011-10-10T12:11:00Z"/>
          <w:rFonts w:asciiTheme="minorHAnsi" w:eastAsia="Times New Roman" w:hAnsiTheme="minorHAnsi" w:cstheme="minorHAnsi"/>
          <w:b/>
          <w:bCs/>
          <w:kern w:val="36"/>
          <w:sz w:val="28"/>
          <w:szCs w:val="28"/>
          <w:lang w:eastAsia="pt-BR" w:bidi="ar-SA"/>
          <w:rPrChange w:id="318" w:author="Rhaissa" w:date="2011-10-10T12:12:00Z">
            <w:rPr>
              <w:ins w:id="319" w:author="Rhaissa" w:date="2011-10-10T12:11:00Z"/>
              <w:rFonts w:ascii="Arial" w:eastAsia="Times New Roman" w:hAnsi="Arial" w:cs="Arial"/>
              <w:b/>
              <w:bCs/>
              <w:color w:val="000000"/>
              <w:kern w:val="36"/>
              <w:lang w:eastAsia="pt-BR" w:bidi="ar-SA"/>
            </w:rPr>
          </w:rPrChange>
        </w:rPr>
      </w:pPr>
      <w:ins w:id="320" w:author="Rhaissa" w:date="2011-10-10T12:11:00Z">
        <w:r w:rsidRPr="00C56AB4">
          <w:rPr>
            <w:rFonts w:asciiTheme="minorHAnsi" w:eastAsia="Times New Roman" w:hAnsiTheme="minorHAnsi" w:cstheme="minorHAnsi"/>
            <w:b/>
            <w:bCs/>
            <w:kern w:val="36"/>
            <w:sz w:val="28"/>
            <w:szCs w:val="28"/>
            <w:lang w:eastAsia="pt-BR" w:bidi="ar-SA"/>
            <w:rPrChange w:id="321" w:author="Rhaissa" w:date="2011-10-10T12:12:00Z">
              <w:rPr>
                <w:rFonts w:ascii="Arial" w:eastAsia="Times New Roman" w:hAnsi="Arial" w:cs="Arial"/>
                <w:b/>
                <w:bCs/>
                <w:color w:val="000000"/>
                <w:kern w:val="36"/>
                <w:u w:val="single"/>
                <w:lang w:eastAsia="pt-BR" w:bidi="ar-SA"/>
              </w:rPr>
            </w:rPrChange>
          </w:rPr>
          <w:t>1.</w:t>
        </w:r>
        <w:r w:rsidRPr="00C56AB4">
          <w:rPr>
            <w:rFonts w:asciiTheme="minorHAnsi" w:eastAsia="Times New Roman" w:hAnsiTheme="minorHAnsi" w:cstheme="minorHAnsi"/>
            <w:kern w:val="36"/>
            <w:sz w:val="28"/>
            <w:szCs w:val="28"/>
            <w:lang w:eastAsia="pt-BR" w:bidi="ar-SA"/>
            <w:rPrChange w:id="322" w:author="Rhaissa" w:date="2011-10-10T12:12:00Z">
              <w:rPr>
                <w:rFonts w:eastAsia="Times New Roman" w:cs="Times New Roman"/>
                <w:color w:val="000000"/>
                <w:kern w:val="36"/>
                <w:sz w:val="14"/>
                <w:u w:val="single"/>
                <w:lang w:eastAsia="pt-BR" w:bidi="ar-SA"/>
              </w:rPr>
            </w:rPrChange>
          </w:rPr>
          <w:t> </w:t>
        </w:r>
        <w:r w:rsidRPr="00C56AB4">
          <w:rPr>
            <w:rFonts w:asciiTheme="minorHAnsi" w:eastAsia="Times New Roman" w:hAnsiTheme="minorHAnsi" w:cstheme="minorHAnsi"/>
            <w:b/>
            <w:bCs/>
            <w:kern w:val="36"/>
            <w:sz w:val="28"/>
            <w:szCs w:val="28"/>
            <w:lang w:eastAsia="pt-BR" w:bidi="ar-SA"/>
            <w:rPrChange w:id="323" w:author="Rhaissa" w:date="2011-10-10T12:12:00Z">
              <w:rPr>
                <w:rFonts w:ascii="Arial" w:eastAsia="Times New Roman" w:hAnsi="Arial" w:cs="Arial"/>
                <w:b/>
                <w:bCs/>
                <w:color w:val="000000"/>
                <w:kern w:val="36"/>
                <w:u w:val="single"/>
                <w:lang w:eastAsia="pt-BR" w:bidi="ar-SA"/>
              </w:rPr>
            </w:rPrChange>
          </w:rPr>
          <w:t>Introdução</w:t>
        </w:r>
        <w:bookmarkEnd w:id="309"/>
      </w:ins>
    </w:p>
    <w:p w:rsidR="000B50F1" w:rsidRPr="000B50F1" w:rsidRDefault="00C56AB4" w:rsidP="000B50F1">
      <w:pPr>
        <w:widowControl/>
        <w:suppressAutoHyphens w:val="0"/>
        <w:autoSpaceDN/>
        <w:spacing w:after="120" w:line="240" w:lineRule="atLeast"/>
        <w:ind w:left="720"/>
        <w:textAlignment w:val="auto"/>
        <w:rPr>
          <w:ins w:id="324" w:author="Rhaissa" w:date="2011-10-10T12:11:00Z"/>
          <w:rFonts w:asciiTheme="minorHAnsi" w:eastAsia="Times New Roman" w:hAnsiTheme="minorHAnsi" w:cstheme="minorHAnsi"/>
          <w:iCs/>
          <w:kern w:val="0"/>
          <w:lang w:eastAsia="pt-BR" w:bidi="ar-SA"/>
          <w:rPrChange w:id="325" w:author="Rhaissa" w:date="2011-10-10T12:12:00Z">
            <w:rPr>
              <w:ins w:id="326" w:author="Rhaissa" w:date="2011-10-10T12:11:00Z"/>
              <w:rFonts w:eastAsia="Times New Roman" w:cs="Times New Roman"/>
              <w:i/>
              <w:iCs/>
              <w:color w:val="0000FF"/>
              <w:kern w:val="0"/>
              <w:sz w:val="20"/>
              <w:szCs w:val="20"/>
              <w:lang w:eastAsia="pt-BR" w:bidi="ar-SA"/>
            </w:rPr>
          </w:rPrChange>
        </w:rPr>
      </w:pPr>
      <w:ins w:id="327" w:author="Rhaissa" w:date="2011-10-10T12:11:00Z">
        <w:r w:rsidRPr="00C56AB4">
          <w:rPr>
            <w:rFonts w:asciiTheme="minorHAnsi" w:eastAsia="Times New Roman" w:hAnsiTheme="minorHAnsi" w:cstheme="minorHAnsi"/>
            <w:iCs/>
            <w:kern w:val="0"/>
            <w:lang w:eastAsia="pt-BR" w:bidi="ar-SA"/>
            <w:rPrChange w:id="328" w:author="Rhaissa" w:date="2011-10-10T12:12:00Z">
              <w:rPr>
                <w:rFonts w:eastAsia="Times New Roman" w:cs="Times New Roman"/>
                <w:i/>
                <w:iCs/>
                <w:color w:val="0000FF"/>
                <w:kern w:val="0"/>
                <w:sz w:val="20"/>
                <w:szCs w:val="20"/>
                <w:u w:val="single"/>
                <w:lang w:eastAsia="pt-BR" w:bidi="ar-SA"/>
              </w:rPr>
            </w:rPrChange>
          </w:rPr>
          <w:t>[A introdução do </w:t>
        </w:r>
        <w:r w:rsidRPr="00C56AB4">
          <w:rPr>
            <w:rFonts w:asciiTheme="minorHAnsi" w:eastAsia="Times New Roman" w:hAnsiTheme="minorHAnsi" w:cstheme="minorHAnsi"/>
            <w:b/>
            <w:bCs/>
            <w:iCs/>
            <w:kern w:val="0"/>
            <w:lang w:eastAsia="pt-BR" w:bidi="ar-SA"/>
            <w:rPrChange w:id="329" w:author="Rhaissa" w:date="2011-10-10T12:12:00Z">
              <w:rPr>
                <w:rFonts w:eastAsia="Times New Roman" w:cs="Times New Roman"/>
                <w:b/>
                <w:bCs/>
                <w:i/>
                <w:iCs/>
                <w:color w:val="0000FF"/>
                <w:kern w:val="0"/>
                <w:sz w:val="20"/>
                <w:szCs w:val="20"/>
                <w:u w:val="single"/>
                <w:lang w:eastAsia="pt-BR" w:bidi="ar-SA"/>
              </w:rPr>
            </w:rPrChange>
          </w:rPr>
          <w:t>Plano de Gerenciamento de Configuração </w:t>
        </w:r>
        <w:r w:rsidRPr="00C56AB4">
          <w:rPr>
            <w:rFonts w:asciiTheme="minorHAnsi" w:eastAsia="Times New Roman" w:hAnsiTheme="minorHAnsi" w:cstheme="minorHAnsi"/>
            <w:iCs/>
            <w:kern w:val="0"/>
            <w:lang w:eastAsia="pt-BR" w:bidi="ar-SA"/>
            <w:rPrChange w:id="330" w:author="Rhaissa" w:date="2011-10-10T12:12:00Z">
              <w:rPr>
                <w:rFonts w:eastAsia="Times New Roman" w:cs="Times New Roman"/>
                <w:i/>
                <w:iCs/>
                <w:color w:val="0000FF"/>
                <w:kern w:val="0"/>
                <w:sz w:val="20"/>
                <w:szCs w:val="20"/>
                <w:u w:val="single"/>
                <w:lang w:eastAsia="pt-BR" w:bidi="ar-SA"/>
              </w:rPr>
            </w:rPrChange>
          </w:rPr>
          <w:t> oferece uma visão geral de todo o documento. Ela inclui a finalidade, o escopo, as definições, os acrônimos, as abrev</w:t>
        </w:r>
        <w:r w:rsidRPr="00C56AB4">
          <w:rPr>
            <w:rFonts w:asciiTheme="minorHAnsi" w:eastAsia="Times New Roman" w:hAnsiTheme="minorHAnsi" w:cstheme="minorHAnsi"/>
            <w:iCs/>
            <w:kern w:val="0"/>
            <w:lang w:eastAsia="pt-BR" w:bidi="ar-SA"/>
            <w:rPrChange w:id="331" w:author="Rhaissa" w:date="2011-10-10T12:12:00Z">
              <w:rPr>
                <w:rFonts w:eastAsia="Times New Roman" w:cs="Times New Roman"/>
                <w:i/>
                <w:iCs/>
                <w:color w:val="0000FF"/>
                <w:kern w:val="0"/>
                <w:sz w:val="20"/>
                <w:szCs w:val="20"/>
                <w:u w:val="single"/>
                <w:lang w:eastAsia="pt-BR" w:bidi="ar-SA"/>
              </w:rPr>
            </w:rPrChange>
          </w:rPr>
          <w:t>i</w:t>
        </w:r>
        <w:r w:rsidRPr="00C56AB4">
          <w:rPr>
            <w:rFonts w:asciiTheme="minorHAnsi" w:eastAsia="Times New Roman" w:hAnsiTheme="minorHAnsi" w:cstheme="minorHAnsi"/>
            <w:iCs/>
            <w:kern w:val="0"/>
            <w:lang w:eastAsia="pt-BR" w:bidi="ar-SA"/>
            <w:rPrChange w:id="332" w:author="Rhaissa" w:date="2011-10-10T12:12:00Z">
              <w:rPr>
                <w:rFonts w:eastAsia="Times New Roman" w:cs="Times New Roman"/>
                <w:i/>
                <w:iCs/>
                <w:color w:val="0000FF"/>
                <w:kern w:val="0"/>
                <w:sz w:val="20"/>
                <w:szCs w:val="20"/>
                <w:u w:val="single"/>
                <w:lang w:eastAsia="pt-BR" w:bidi="ar-SA"/>
              </w:rPr>
            </w:rPrChange>
          </w:rPr>
          <w:t>ações, as referências e uma visão geral deste </w:t>
        </w:r>
        <w:r w:rsidRPr="00C56AB4">
          <w:rPr>
            <w:rFonts w:asciiTheme="minorHAnsi" w:eastAsia="Times New Roman" w:hAnsiTheme="minorHAnsi" w:cstheme="minorHAnsi"/>
            <w:b/>
            <w:bCs/>
            <w:iCs/>
            <w:kern w:val="0"/>
            <w:lang w:eastAsia="pt-BR" w:bidi="ar-SA"/>
            <w:rPrChange w:id="333" w:author="Rhaissa" w:date="2011-10-10T12:12:00Z">
              <w:rPr>
                <w:rFonts w:eastAsia="Times New Roman" w:cs="Times New Roman"/>
                <w:b/>
                <w:bCs/>
                <w:i/>
                <w:iCs/>
                <w:color w:val="0000FF"/>
                <w:kern w:val="0"/>
                <w:sz w:val="20"/>
                <w:szCs w:val="20"/>
                <w:u w:val="single"/>
                <w:lang w:eastAsia="pt-BR" w:bidi="ar-SA"/>
              </w:rPr>
            </w:rPrChange>
          </w:rPr>
          <w:t>Plano de Gerenciamento de Configuração</w:t>
        </w:r>
        <w:r w:rsidRPr="00C56AB4">
          <w:rPr>
            <w:rFonts w:asciiTheme="minorHAnsi" w:eastAsia="Times New Roman" w:hAnsiTheme="minorHAnsi" w:cstheme="minorHAnsi"/>
            <w:iCs/>
            <w:kern w:val="0"/>
            <w:lang w:eastAsia="pt-BR" w:bidi="ar-SA"/>
            <w:rPrChange w:id="334" w:author="Rhaissa" w:date="2011-10-10T12:12:00Z">
              <w:rPr>
                <w:rFonts w:eastAsia="Times New Roman" w:cs="Times New Roman"/>
                <w:i/>
                <w:iCs/>
                <w:color w:val="0000FF"/>
                <w:kern w:val="0"/>
                <w:sz w:val="20"/>
                <w:szCs w:val="20"/>
                <w:u w:val="single"/>
                <w:lang w:eastAsia="pt-BR" w:bidi="ar-SA"/>
              </w:rPr>
            </w:rPrChange>
          </w:rPr>
          <w:t>.]</w:t>
        </w:r>
      </w:ins>
    </w:p>
    <w:p w:rsidR="000B50F1" w:rsidRPr="000B50F1" w:rsidRDefault="00C56AB4" w:rsidP="000B50F1">
      <w:pPr>
        <w:keepNext/>
        <w:widowControl/>
        <w:suppressAutoHyphens w:val="0"/>
        <w:autoSpaceDN/>
        <w:spacing w:before="120" w:after="60" w:line="240" w:lineRule="atLeast"/>
        <w:ind w:left="720" w:hanging="720"/>
        <w:textAlignment w:val="auto"/>
        <w:outlineLvl w:val="1"/>
        <w:rPr>
          <w:ins w:id="335" w:author="Rhaissa" w:date="2011-10-10T12:11:00Z"/>
          <w:rFonts w:asciiTheme="minorHAnsi" w:eastAsia="Times New Roman" w:hAnsiTheme="minorHAnsi" w:cstheme="minorHAnsi"/>
          <w:b/>
          <w:bCs/>
          <w:kern w:val="0"/>
          <w:lang w:eastAsia="pt-BR" w:bidi="ar-SA"/>
          <w:rPrChange w:id="336" w:author="Rhaissa" w:date="2011-10-10T12:12:00Z">
            <w:rPr>
              <w:ins w:id="337" w:author="Rhaissa" w:date="2011-10-10T12:11:00Z"/>
              <w:rFonts w:ascii="Arial" w:eastAsia="Times New Roman" w:hAnsi="Arial" w:cs="Arial"/>
              <w:b/>
              <w:bCs/>
              <w:color w:val="000000"/>
              <w:kern w:val="0"/>
              <w:sz w:val="20"/>
              <w:szCs w:val="20"/>
              <w:lang w:eastAsia="pt-BR" w:bidi="ar-SA"/>
            </w:rPr>
          </w:rPrChange>
        </w:rPr>
      </w:pPr>
      <w:bookmarkStart w:id="338" w:name="1.1_______________Purpose"/>
      <w:ins w:id="339" w:author="Rhaissa" w:date="2011-10-10T12:11:00Z">
        <w:r w:rsidRPr="00C56AB4">
          <w:rPr>
            <w:rFonts w:asciiTheme="minorHAnsi" w:eastAsia="Times New Roman" w:hAnsiTheme="minorHAnsi" w:cstheme="minorHAnsi"/>
            <w:b/>
            <w:bCs/>
            <w:kern w:val="0"/>
            <w:lang w:eastAsia="pt-BR" w:bidi="ar-SA"/>
            <w:rPrChange w:id="340" w:author="Rhaissa" w:date="2011-10-10T12:12:00Z">
              <w:rPr>
                <w:rFonts w:ascii="Arial" w:eastAsia="Times New Roman" w:hAnsi="Arial" w:cs="Arial"/>
                <w:b/>
                <w:bCs/>
                <w:color w:val="000000"/>
                <w:kern w:val="0"/>
                <w:sz w:val="20"/>
                <w:szCs w:val="20"/>
                <w:u w:val="single"/>
                <w:lang w:eastAsia="pt-BR" w:bidi="ar-SA"/>
              </w:rPr>
            </w:rPrChange>
          </w:rPr>
          <w:t>1.1</w:t>
        </w:r>
        <w:r w:rsidRPr="00C56AB4">
          <w:rPr>
            <w:rFonts w:asciiTheme="minorHAnsi" w:eastAsia="Times New Roman" w:hAnsiTheme="minorHAnsi" w:cstheme="minorHAnsi"/>
            <w:kern w:val="0"/>
            <w:lang w:eastAsia="pt-BR" w:bidi="ar-SA"/>
            <w:rPrChange w:id="341" w:author="Rhaissa" w:date="2011-10-10T12:12:00Z">
              <w:rPr>
                <w:rFonts w:eastAsia="Times New Roman" w:cs="Times New Roman"/>
                <w:color w:val="000000"/>
                <w:kern w:val="0"/>
                <w:sz w:val="14"/>
                <w:szCs w:val="14"/>
                <w:u w:val="single"/>
                <w:lang w:eastAsia="pt-BR" w:bidi="ar-SA"/>
              </w:rPr>
            </w:rPrChange>
          </w:rPr>
          <w:t>  </w:t>
        </w:r>
        <w:r w:rsidRPr="00C56AB4">
          <w:rPr>
            <w:rFonts w:asciiTheme="minorHAnsi" w:eastAsia="Times New Roman" w:hAnsiTheme="minorHAnsi" w:cstheme="minorHAnsi"/>
            <w:b/>
            <w:bCs/>
            <w:kern w:val="0"/>
            <w:lang w:eastAsia="pt-BR" w:bidi="ar-SA"/>
            <w:rPrChange w:id="342" w:author="Rhaissa" w:date="2011-10-10T12:12:00Z">
              <w:rPr>
                <w:rFonts w:ascii="Arial" w:eastAsia="Times New Roman" w:hAnsi="Arial" w:cs="Arial"/>
                <w:b/>
                <w:bCs/>
                <w:color w:val="000000"/>
                <w:kern w:val="0"/>
                <w:sz w:val="20"/>
                <w:szCs w:val="20"/>
                <w:u w:val="single"/>
                <w:lang w:eastAsia="pt-BR" w:bidi="ar-SA"/>
              </w:rPr>
            </w:rPrChange>
          </w:rPr>
          <w:t>Finalidade</w:t>
        </w:r>
        <w:bookmarkEnd w:id="338"/>
      </w:ins>
    </w:p>
    <w:p w:rsidR="000B50F1" w:rsidRPr="000B50F1" w:rsidRDefault="00C56AB4" w:rsidP="000B50F1">
      <w:pPr>
        <w:widowControl/>
        <w:suppressAutoHyphens w:val="0"/>
        <w:autoSpaceDN/>
        <w:spacing w:after="120" w:line="240" w:lineRule="atLeast"/>
        <w:ind w:left="720"/>
        <w:textAlignment w:val="auto"/>
        <w:rPr>
          <w:ins w:id="343" w:author="Rhaissa" w:date="2011-10-10T12:11:00Z"/>
          <w:rFonts w:asciiTheme="minorHAnsi" w:eastAsia="Times New Roman" w:hAnsiTheme="minorHAnsi" w:cstheme="minorHAnsi"/>
          <w:iCs/>
          <w:kern w:val="0"/>
          <w:lang w:eastAsia="pt-BR" w:bidi="ar-SA"/>
          <w:rPrChange w:id="344" w:author="Rhaissa" w:date="2011-10-10T12:12:00Z">
            <w:rPr>
              <w:ins w:id="345" w:author="Rhaissa" w:date="2011-10-10T12:11:00Z"/>
              <w:rFonts w:eastAsia="Times New Roman" w:cs="Times New Roman"/>
              <w:i/>
              <w:iCs/>
              <w:color w:val="0000FF"/>
              <w:kern w:val="0"/>
              <w:sz w:val="20"/>
              <w:szCs w:val="20"/>
              <w:lang w:eastAsia="pt-BR" w:bidi="ar-SA"/>
            </w:rPr>
          </w:rPrChange>
        </w:rPr>
      </w:pPr>
      <w:ins w:id="346" w:author="Rhaissa" w:date="2011-10-10T12:11:00Z">
        <w:r w:rsidRPr="00C56AB4">
          <w:rPr>
            <w:rFonts w:asciiTheme="minorHAnsi" w:eastAsia="Times New Roman" w:hAnsiTheme="minorHAnsi" w:cstheme="minorHAnsi"/>
            <w:iCs/>
            <w:kern w:val="0"/>
            <w:lang w:eastAsia="pt-BR" w:bidi="ar-SA"/>
            <w:rPrChange w:id="347" w:author="Rhaissa" w:date="2011-10-10T12:12:00Z">
              <w:rPr>
                <w:rFonts w:eastAsia="Times New Roman" w:cs="Times New Roman"/>
                <w:i/>
                <w:iCs/>
                <w:color w:val="0000FF"/>
                <w:kern w:val="0"/>
                <w:sz w:val="20"/>
                <w:szCs w:val="20"/>
                <w:u w:val="single"/>
                <w:lang w:eastAsia="pt-BR" w:bidi="ar-SA"/>
              </w:rPr>
            </w:rPrChange>
          </w:rPr>
          <w:t>[Especifique a finalidade deste </w:t>
        </w:r>
        <w:r w:rsidRPr="00C56AB4">
          <w:rPr>
            <w:rFonts w:asciiTheme="minorHAnsi" w:eastAsia="Times New Roman" w:hAnsiTheme="minorHAnsi" w:cstheme="minorHAnsi"/>
            <w:b/>
            <w:bCs/>
            <w:iCs/>
            <w:kern w:val="0"/>
            <w:lang w:eastAsia="pt-BR" w:bidi="ar-SA"/>
            <w:rPrChange w:id="348" w:author="Rhaissa" w:date="2011-10-10T12:12:00Z">
              <w:rPr>
                <w:rFonts w:eastAsia="Times New Roman" w:cs="Times New Roman"/>
                <w:b/>
                <w:bCs/>
                <w:i/>
                <w:iCs/>
                <w:color w:val="0000FF"/>
                <w:kern w:val="0"/>
                <w:sz w:val="20"/>
                <w:szCs w:val="20"/>
                <w:u w:val="single"/>
                <w:lang w:eastAsia="pt-BR" w:bidi="ar-SA"/>
              </w:rPr>
            </w:rPrChange>
          </w:rPr>
          <w:t>Plano de Gerenciamento de Configuração.</w:t>
        </w:r>
        <w:r w:rsidRPr="00C56AB4">
          <w:rPr>
            <w:rFonts w:asciiTheme="minorHAnsi" w:eastAsia="Times New Roman" w:hAnsiTheme="minorHAnsi" w:cstheme="minorHAnsi"/>
            <w:iCs/>
            <w:kern w:val="0"/>
            <w:lang w:eastAsia="pt-BR" w:bidi="ar-SA"/>
            <w:rPrChange w:id="349" w:author="Rhaissa" w:date="2011-10-10T12:12:00Z">
              <w:rPr>
                <w:rFonts w:eastAsia="Times New Roman" w:cs="Times New Roman"/>
                <w:i/>
                <w:iCs/>
                <w:color w:val="0000FF"/>
                <w:kern w:val="0"/>
                <w:sz w:val="20"/>
                <w:szCs w:val="20"/>
                <w:u w:val="single"/>
                <w:lang w:eastAsia="pt-BR" w:bidi="ar-SA"/>
              </w:rPr>
            </w:rPrChange>
          </w:rPr>
          <w:t>]</w:t>
        </w:r>
      </w:ins>
    </w:p>
    <w:p w:rsidR="000B50F1" w:rsidRPr="000B50F1" w:rsidRDefault="00C56AB4" w:rsidP="000B50F1">
      <w:pPr>
        <w:keepNext/>
        <w:widowControl/>
        <w:suppressAutoHyphens w:val="0"/>
        <w:autoSpaceDN/>
        <w:spacing w:before="120" w:after="60" w:line="240" w:lineRule="atLeast"/>
        <w:ind w:left="720" w:hanging="720"/>
        <w:textAlignment w:val="auto"/>
        <w:outlineLvl w:val="1"/>
        <w:rPr>
          <w:ins w:id="350" w:author="Rhaissa" w:date="2011-10-10T12:11:00Z"/>
          <w:rFonts w:asciiTheme="minorHAnsi" w:eastAsia="Times New Roman" w:hAnsiTheme="minorHAnsi" w:cstheme="minorHAnsi"/>
          <w:b/>
          <w:bCs/>
          <w:kern w:val="0"/>
          <w:lang w:eastAsia="pt-BR" w:bidi="ar-SA"/>
          <w:rPrChange w:id="351" w:author="Rhaissa" w:date="2011-10-10T12:12:00Z">
            <w:rPr>
              <w:ins w:id="352" w:author="Rhaissa" w:date="2011-10-10T12:11:00Z"/>
              <w:rFonts w:ascii="Arial" w:eastAsia="Times New Roman" w:hAnsi="Arial" w:cs="Arial"/>
              <w:b/>
              <w:bCs/>
              <w:color w:val="000000"/>
              <w:kern w:val="0"/>
              <w:sz w:val="20"/>
              <w:szCs w:val="20"/>
              <w:lang w:eastAsia="pt-BR" w:bidi="ar-SA"/>
            </w:rPr>
          </w:rPrChange>
        </w:rPr>
      </w:pPr>
      <w:bookmarkStart w:id="353" w:name="1.2_______________Scope"/>
      <w:ins w:id="354" w:author="Rhaissa" w:date="2011-10-10T12:11:00Z">
        <w:r w:rsidRPr="00C56AB4">
          <w:rPr>
            <w:rFonts w:asciiTheme="minorHAnsi" w:eastAsia="Times New Roman" w:hAnsiTheme="minorHAnsi" w:cstheme="minorHAnsi"/>
            <w:b/>
            <w:bCs/>
            <w:kern w:val="0"/>
            <w:lang w:eastAsia="pt-BR" w:bidi="ar-SA"/>
            <w:rPrChange w:id="355" w:author="Rhaissa" w:date="2011-10-10T12:12:00Z">
              <w:rPr>
                <w:rFonts w:ascii="Arial" w:eastAsia="Times New Roman" w:hAnsi="Arial" w:cs="Arial"/>
                <w:b/>
                <w:bCs/>
                <w:color w:val="000000"/>
                <w:kern w:val="0"/>
                <w:sz w:val="20"/>
                <w:szCs w:val="20"/>
                <w:u w:val="single"/>
                <w:lang w:eastAsia="pt-BR" w:bidi="ar-SA"/>
              </w:rPr>
            </w:rPrChange>
          </w:rPr>
          <w:t>1.2</w:t>
        </w:r>
        <w:r w:rsidRPr="00C56AB4">
          <w:rPr>
            <w:rFonts w:asciiTheme="minorHAnsi" w:eastAsia="Times New Roman" w:hAnsiTheme="minorHAnsi" w:cstheme="minorHAnsi"/>
            <w:kern w:val="0"/>
            <w:lang w:eastAsia="pt-BR" w:bidi="ar-SA"/>
            <w:rPrChange w:id="356" w:author="Rhaissa" w:date="2011-10-10T12:12:00Z">
              <w:rPr>
                <w:rFonts w:eastAsia="Times New Roman" w:cs="Times New Roman"/>
                <w:color w:val="000000"/>
                <w:kern w:val="0"/>
                <w:sz w:val="14"/>
                <w:szCs w:val="14"/>
                <w:u w:val="single"/>
                <w:lang w:eastAsia="pt-BR" w:bidi="ar-SA"/>
              </w:rPr>
            </w:rPrChange>
          </w:rPr>
          <w:t> </w:t>
        </w:r>
        <w:r w:rsidRPr="00C56AB4">
          <w:rPr>
            <w:rFonts w:asciiTheme="minorHAnsi" w:eastAsia="Times New Roman" w:hAnsiTheme="minorHAnsi" w:cstheme="minorHAnsi"/>
            <w:b/>
            <w:bCs/>
            <w:kern w:val="0"/>
            <w:lang w:eastAsia="pt-BR" w:bidi="ar-SA"/>
            <w:rPrChange w:id="357" w:author="Rhaissa" w:date="2011-10-10T12:12:00Z">
              <w:rPr>
                <w:rFonts w:ascii="Arial" w:eastAsia="Times New Roman" w:hAnsi="Arial" w:cs="Arial"/>
                <w:b/>
                <w:bCs/>
                <w:color w:val="000000"/>
                <w:kern w:val="0"/>
                <w:sz w:val="20"/>
                <w:szCs w:val="20"/>
                <w:u w:val="single"/>
                <w:lang w:eastAsia="pt-BR" w:bidi="ar-SA"/>
              </w:rPr>
            </w:rPrChange>
          </w:rPr>
          <w:t>Escopo</w:t>
        </w:r>
        <w:bookmarkEnd w:id="353"/>
      </w:ins>
    </w:p>
    <w:p w:rsidR="000B50F1" w:rsidRPr="000B50F1" w:rsidRDefault="00C56AB4" w:rsidP="000B50F1">
      <w:pPr>
        <w:widowControl/>
        <w:suppressAutoHyphens w:val="0"/>
        <w:autoSpaceDN/>
        <w:spacing w:after="120" w:line="240" w:lineRule="atLeast"/>
        <w:ind w:left="720"/>
        <w:textAlignment w:val="auto"/>
        <w:rPr>
          <w:ins w:id="358" w:author="Rhaissa" w:date="2011-10-10T12:11:00Z"/>
          <w:rFonts w:asciiTheme="minorHAnsi" w:eastAsia="Times New Roman" w:hAnsiTheme="minorHAnsi" w:cstheme="minorHAnsi"/>
          <w:iCs/>
          <w:kern w:val="0"/>
          <w:lang w:eastAsia="pt-BR" w:bidi="ar-SA"/>
          <w:rPrChange w:id="359" w:author="Rhaissa" w:date="2011-10-10T12:12:00Z">
            <w:rPr>
              <w:ins w:id="360" w:author="Rhaissa" w:date="2011-10-10T12:11:00Z"/>
              <w:rFonts w:eastAsia="Times New Roman" w:cs="Times New Roman"/>
              <w:i/>
              <w:iCs/>
              <w:color w:val="0000FF"/>
              <w:kern w:val="0"/>
              <w:sz w:val="20"/>
              <w:szCs w:val="20"/>
              <w:lang w:eastAsia="pt-BR" w:bidi="ar-SA"/>
            </w:rPr>
          </w:rPrChange>
        </w:rPr>
      </w:pPr>
      <w:ins w:id="361" w:author="Rhaissa" w:date="2011-10-10T12:11:00Z">
        <w:r w:rsidRPr="00C56AB4">
          <w:rPr>
            <w:rFonts w:asciiTheme="minorHAnsi" w:eastAsia="Times New Roman" w:hAnsiTheme="minorHAnsi" w:cstheme="minorHAnsi"/>
            <w:iCs/>
            <w:kern w:val="0"/>
            <w:lang w:eastAsia="pt-BR" w:bidi="ar-SA"/>
            <w:rPrChange w:id="362" w:author="Rhaissa" w:date="2011-10-10T12:12:00Z">
              <w:rPr>
                <w:rFonts w:eastAsia="Times New Roman" w:cs="Times New Roman"/>
                <w:i/>
                <w:iCs/>
                <w:color w:val="0000FF"/>
                <w:kern w:val="0"/>
                <w:sz w:val="20"/>
                <w:szCs w:val="20"/>
                <w:u w:val="single"/>
                <w:lang w:eastAsia="pt-BR" w:bidi="ar-SA"/>
              </w:rPr>
            </w:rPrChange>
          </w:rPr>
          <w:t>[Uma breve descrição do escopo deste </w:t>
        </w:r>
        <w:r w:rsidRPr="00C56AB4">
          <w:rPr>
            <w:rFonts w:asciiTheme="minorHAnsi" w:eastAsia="Times New Roman" w:hAnsiTheme="minorHAnsi" w:cstheme="minorHAnsi"/>
            <w:b/>
            <w:bCs/>
            <w:iCs/>
            <w:kern w:val="0"/>
            <w:lang w:eastAsia="pt-BR" w:bidi="ar-SA"/>
            <w:rPrChange w:id="363" w:author="Rhaissa" w:date="2011-10-10T12:12:00Z">
              <w:rPr>
                <w:rFonts w:eastAsia="Times New Roman" w:cs="Times New Roman"/>
                <w:b/>
                <w:bCs/>
                <w:i/>
                <w:iCs/>
                <w:color w:val="0000FF"/>
                <w:kern w:val="0"/>
                <w:sz w:val="20"/>
                <w:szCs w:val="20"/>
                <w:u w:val="single"/>
                <w:lang w:eastAsia="pt-BR" w:bidi="ar-SA"/>
              </w:rPr>
            </w:rPrChange>
          </w:rPr>
          <w:t>Plano de Gerenciamento de Configuração</w:t>
        </w:r>
        <w:r w:rsidRPr="00C56AB4">
          <w:rPr>
            <w:rFonts w:asciiTheme="minorHAnsi" w:eastAsia="Times New Roman" w:hAnsiTheme="minorHAnsi" w:cstheme="minorHAnsi"/>
            <w:iCs/>
            <w:kern w:val="0"/>
            <w:lang w:eastAsia="pt-BR" w:bidi="ar-SA"/>
            <w:rPrChange w:id="364" w:author="Rhaissa" w:date="2011-10-10T12:12:00Z">
              <w:rPr>
                <w:rFonts w:eastAsia="Times New Roman" w:cs="Times New Roman"/>
                <w:i/>
                <w:iCs/>
                <w:color w:val="0000FF"/>
                <w:kern w:val="0"/>
                <w:sz w:val="20"/>
                <w:szCs w:val="20"/>
                <w:u w:val="single"/>
                <w:lang w:eastAsia="pt-BR" w:bidi="ar-SA"/>
              </w:rPr>
            </w:rPrChange>
          </w:rPr>
          <w:t>; o mod</w:t>
        </w:r>
        <w:r w:rsidRPr="00C56AB4">
          <w:rPr>
            <w:rFonts w:asciiTheme="minorHAnsi" w:eastAsia="Times New Roman" w:hAnsiTheme="minorHAnsi" w:cstheme="minorHAnsi"/>
            <w:iCs/>
            <w:kern w:val="0"/>
            <w:lang w:eastAsia="pt-BR" w:bidi="ar-SA"/>
            <w:rPrChange w:id="365" w:author="Rhaissa" w:date="2011-10-10T12:12:00Z">
              <w:rPr>
                <w:rFonts w:eastAsia="Times New Roman" w:cs="Times New Roman"/>
                <w:i/>
                <w:iCs/>
                <w:color w:val="0000FF"/>
                <w:kern w:val="0"/>
                <w:sz w:val="20"/>
                <w:szCs w:val="20"/>
                <w:u w:val="single"/>
                <w:lang w:eastAsia="pt-BR" w:bidi="ar-SA"/>
              </w:rPr>
            </w:rPrChange>
          </w:rPr>
          <w:t>e</w:t>
        </w:r>
        <w:r w:rsidRPr="00C56AB4">
          <w:rPr>
            <w:rFonts w:asciiTheme="minorHAnsi" w:eastAsia="Times New Roman" w:hAnsiTheme="minorHAnsi" w:cstheme="minorHAnsi"/>
            <w:iCs/>
            <w:kern w:val="0"/>
            <w:lang w:eastAsia="pt-BR" w:bidi="ar-SA"/>
            <w:rPrChange w:id="366" w:author="Rhaissa" w:date="2011-10-10T12:12:00Z">
              <w:rPr>
                <w:rFonts w:eastAsia="Times New Roman" w:cs="Times New Roman"/>
                <w:i/>
                <w:iCs/>
                <w:color w:val="0000FF"/>
                <w:kern w:val="0"/>
                <w:sz w:val="20"/>
                <w:szCs w:val="20"/>
                <w:u w:val="single"/>
                <w:lang w:eastAsia="pt-BR" w:bidi="ar-SA"/>
              </w:rPr>
            </w:rPrChange>
          </w:rPr>
          <w:t>lo ao qual ele está associado e tudo o que é afetado ou influenciado por este documento.]</w:t>
        </w:r>
      </w:ins>
    </w:p>
    <w:p w:rsidR="000B50F1" w:rsidRPr="000B50F1" w:rsidRDefault="00C56AB4" w:rsidP="000B50F1">
      <w:pPr>
        <w:keepNext/>
        <w:widowControl/>
        <w:suppressAutoHyphens w:val="0"/>
        <w:autoSpaceDN/>
        <w:spacing w:before="120" w:after="60" w:line="240" w:lineRule="atLeast"/>
        <w:ind w:left="720" w:hanging="720"/>
        <w:textAlignment w:val="auto"/>
        <w:outlineLvl w:val="1"/>
        <w:rPr>
          <w:ins w:id="367" w:author="Rhaissa" w:date="2011-10-10T12:11:00Z"/>
          <w:rFonts w:asciiTheme="minorHAnsi" w:eastAsia="Times New Roman" w:hAnsiTheme="minorHAnsi" w:cstheme="minorHAnsi"/>
          <w:b/>
          <w:bCs/>
          <w:kern w:val="0"/>
          <w:lang w:eastAsia="pt-BR" w:bidi="ar-SA"/>
          <w:rPrChange w:id="368" w:author="Rhaissa" w:date="2011-10-10T12:12:00Z">
            <w:rPr>
              <w:ins w:id="369" w:author="Rhaissa" w:date="2011-10-10T12:11:00Z"/>
              <w:rFonts w:ascii="Arial" w:eastAsia="Times New Roman" w:hAnsi="Arial" w:cs="Arial"/>
              <w:b/>
              <w:bCs/>
              <w:color w:val="000000"/>
              <w:kern w:val="0"/>
              <w:sz w:val="20"/>
              <w:szCs w:val="20"/>
              <w:lang w:eastAsia="pt-BR" w:bidi="ar-SA"/>
            </w:rPr>
          </w:rPrChange>
        </w:rPr>
      </w:pPr>
      <w:bookmarkStart w:id="370" w:name="1.3_______________Definitions,_Acronyms_"/>
      <w:ins w:id="371" w:author="Rhaissa" w:date="2011-10-10T12:11:00Z">
        <w:r w:rsidRPr="00C56AB4">
          <w:rPr>
            <w:rFonts w:asciiTheme="minorHAnsi" w:eastAsia="Times New Roman" w:hAnsiTheme="minorHAnsi" w:cstheme="minorHAnsi"/>
            <w:b/>
            <w:bCs/>
            <w:kern w:val="0"/>
            <w:lang w:eastAsia="pt-BR" w:bidi="ar-SA"/>
            <w:rPrChange w:id="372" w:author="Rhaissa" w:date="2011-10-10T12:12:00Z">
              <w:rPr>
                <w:rFonts w:ascii="Arial" w:eastAsia="Times New Roman" w:hAnsi="Arial" w:cs="Arial"/>
                <w:b/>
                <w:bCs/>
                <w:color w:val="000000"/>
                <w:kern w:val="0"/>
                <w:sz w:val="20"/>
                <w:szCs w:val="20"/>
                <w:u w:val="single"/>
                <w:lang w:eastAsia="pt-BR" w:bidi="ar-SA"/>
              </w:rPr>
            </w:rPrChange>
          </w:rPr>
          <w:t>1.3</w:t>
        </w:r>
        <w:r w:rsidRPr="00C56AB4">
          <w:rPr>
            <w:rFonts w:asciiTheme="minorHAnsi" w:eastAsia="Times New Roman" w:hAnsiTheme="minorHAnsi" w:cstheme="minorHAnsi"/>
            <w:kern w:val="0"/>
            <w:lang w:eastAsia="pt-BR" w:bidi="ar-SA"/>
            <w:rPrChange w:id="373" w:author="Rhaissa" w:date="2011-10-10T12:12:00Z">
              <w:rPr>
                <w:rFonts w:eastAsia="Times New Roman" w:cs="Times New Roman"/>
                <w:color w:val="000000"/>
                <w:kern w:val="0"/>
                <w:sz w:val="14"/>
                <w:szCs w:val="14"/>
                <w:u w:val="single"/>
                <w:lang w:eastAsia="pt-BR" w:bidi="ar-SA"/>
              </w:rPr>
            </w:rPrChange>
          </w:rPr>
          <w:t> </w:t>
        </w:r>
        <w:r w:rsidRPr="00C56AB4">
          <w:rPr>
            <w:rFonts w:asciiTheme="minorHAnsi" w:eastAsia="Times New Roman" w:hAnsiTheme="minorHAnsi" w:cstheme="minorHAnsi"/>
            <w:b/>
            <w:bCs/>
            <w:kern w:val="0"/>
            <w:lang w:eastAsia="pt-BR" w:bidi="ar-SA"/>
            <w:rPrChange w:id="374" w:author="Rhaissa" w:date="2011-10-10T12:12:00Z">
              <w:rPr>
                <w:rFonts w:ascii="Arial" w:eastAsia="Times New Roman" w:hAnsi="Arial" w:cs="Arial"/>
                <w:b/>
                <w:bCs/>
                <w:color w:val="000000"/>
                <w:kern w:val="0"/>
                <w:sz w:val="20"/>
                <w:szCs w:val="20"/>
                <w:u w:val="single"/>
                <w:lang w:eastAsia="pt-BR" w:bidi="ar-SA"/>
              </w:rPr>
            </w:rPrChange>
          </w:rPr>
          <w:t>Definições, Acrônimos e Abreviações</w:t>
        </w:r>
        <w:bookmarkEnd w:id="370"/>
      </w:ins>
    </w:p>
    <w:p w:rsidR="000B50F1" w:rsidRPr="000B50F1" w:rsidRDefault="00C56AB4" w:rsidP="000B50F1">
      <w:pPr>
        <w:widowControl/>
        <w:suppressAutoHyphens w:val="0"/>
        <w:autoSpaceDN/>
        <w:spacing w:after="120" w:line="240" w:lineRule="atLeast"/>
        <w:ind w:left="720"/>
        <w:textAlignment w:val="auto"/>
        <w:rPr>
          <w:ins w:id="375" w:author="Rhaissa" w:date="2011-10-10T12:11:00Z"/>
          <w:rFonts w:asciiTheme="minorHAnsi" w:eastAsia="Times New Roman" w:hAnsiTheme="minorHAnsi" w:cstheme="minorHAnsi"/>
          <w:iCs/>
          <w:kern w:val="0"/>
          <w:lang w:eastAsia="pt-BR" w:bidi="ar-SA"/>
          <w:rPrChange w:id="376" w:author="Rhaissa" w:date="2011-10-10T12:12:00Z">
            <w:rPr>
              <w:ins w:id="377" w:author="Rhaissa" w:date="2011-10-10T12:11:00Z"/>
              <w:rFonts w:eastAsia="Times New Roman" w:cs="Times New Roman"/>
              <w:i/>
              <w:iCs/>
              <w:color w:val="0000FF"/>
              <w:kern w:val="0"/>
              <w:sz w:val="20"/>
              <w:szCs w:val="20"/>
              <w:lang w:eastAsia="pt-BR" w:bidi="ar-SA"/>
            </w:rPr>
          </w:rPrChange>
        </w:rPr>
      </w:pPr>
      <w:ins w:id="378" w:author="Rhaissa" w:date="2011-10-10T12:11:00Z">
        <w:r w:rsidRPr="00C56AB4">
          <w:rPr>
            <w:rFonts w:asciiTheme="minorHAnsi" w:eastAsia="Times New Roman" w:hAnsiTheme="minorHAnsi" w:cstheme="minorHAnsi"/>
            <w:iCs/>
            <w:kern w:val="0"/>
            <w:lang w:eastAsia="pt-BR" w:bidi="ar-SA"/>
            <w:rPrChange w:id="379" w:author="Rhaissa" w:date="2011-10-10T12:12:00Z">
              <w:rPr>
                <w:rFonts w:eastAsia="Times New Roman" w:cs="Times New Roman"/>
                <w:i/>
                <w:iCs/>
                <w:color w:val="0000FF"/>
                <w:kern w:val="0"/>
                <w:sz w:val="20"/>
                <w:szCs w:val="20"/>
                <w:u w:val="single"/>
                <w:lang w:eastAsia="pt-BR" w:bidi="ar-SA"/>
              </w:rPr>
            </w:rPrChange>
          </w:rPr>
          <w:t>[Esta subseção apresenta as definições de todos os termos, acrônimos e abreviações n</w:t>
        </w:r>
        <w:r w:rsidRPr="00C56AB4">
          <w:rPr>
            <w:rFonts w:asciiTheme="minorHAnsi" w:eastAsia="Times New Roman" w:hAnsiTheme="minorHAnsi" w:cstheme="minorHAnsi"/>
            <w:iCs/>
            <w:kern w:val="0"/>
            <w:lang w:eastAsia="pt-BR" w:bidi="ar-SA"/>
            <w:rPrChange w:id="380" w:author="Rhaissa" w:date="2011-10-10T12:12:00Z">
              <w:rPr>
                <w:rFonts w:eastAsia="Times New Roman" w:cs="Times New Roman"/>
                <w:i/>
                <w:iCs/>
                <w:color w:val="0000FF"/>
                <w:kern w:val="0"/>
                <w:sz w:val="20"/>
                <w:szCs w:val="20"/>
                <w:u w:val="single"/>
                <w:lang w:eastAsia="pt-BR" w:bidi="ar-SA"/>
              </w:rPr>
            </w:rPrChange>
          </w:rPr>
          <w:t>e</w:t>
        </w:r>
        <w:r w:rsidRPr="00C56AB4">
          <w:rPr>
            <w:rFonts w:asciiTheme="minorHAnsi" w:eastAsia="Times New Roman" w:hAnsiTheme="minorHAnsi" w:cstheme="minorHAnsi"/>
            <w:iCs/>
            <w:kern w:val="0"/>
            <w:lang w:eastAsia="pt-BR" w:bidi="ar-SA"/>
            <w:rPrChange w:id="381" w:author="Rhaissa" w:date="2011-10-10T12:12:00Z">
              <w:rPr>
                <w:rFonts w:eastAsia="Times New Roman" w:cs="Times New Roman"/>
                <w:i/>
                <w:iCs/>
                <w:color w:val="0000FF"/>
                <w:kern w:val="0"/>
                <w:sz w:val="20"/>
                <w:szCs w:val="20"/>
                <w:u w:val="single"/>
                <w:lang w:eastAsia="pt-BR" w:bidi="ar-SA"/>
              </w:rPr>
            </w:rPrChange>
          </w:rPr>
          <w:t>cessários para a correta interpretação do </w:t>
        </w:r>
        <w:r w:rsidRPr="00C56AB4">
          <w:rPr>
            <w:rFonts w:asciiTheme="minorHAnsi" w:eastAsia="Times New Roman" w:hAnsiTheme="minorHAnsi" w:cstheme="minorHAnsi"/>
            <w:b/>
            <w:bCs/>
            <w:iCs/>
            <w:kern w:val="0"/>
            <w:lang w:eastAsia="pt-BR" w:bidi="ar-SA"/>
            <w:rPrChange w:id="382" w:author="Rhaissa" w:date="2011-10-10T12:12:00Z">
              <w:rPr>
                <w:rFonts w:eastAsia="Times New Roman" w:cs="Times New Roman"/>
                <w:b/>
                <w:bCs/>
                <w:i/>
                <w:iCs/>
                <w:color w:val="0000FF"/>
                <w:kern w:val="0"/>
                <w:sz w:val="20"/>
                <w:szCs w:val="20"/>
                <w:u w:val="single"/>
                <w:lang w:eastAsia="pt-BR" w:bidi="ar-SA"/>
              </w:rPr>
            </w:rPrChange>
          </w:rPr>
          <w:t>Plano de Gerenciamento de Configuração</w:t>
        </w:r>
        <w:r w:rsidRPr="00C56AB4">
          <w:rPr>
            <w:rFonts w:asciiTheme="minorHAnsi" w:eastAsia="Times New Roman" w:hAnsiTheme="minorHAnsi" w:cstheme="minorHAnsi"/>
            <w:iCs/>
            <w:kern w:val="0"/>
            <w:lang w:eastAsia="pt-BR" w:bidi="ar-SA"/>
            <w:rPrChange w:id="383" w:author="Rhaissa" w:date="2011-10-10T12:12:00Z">
              <w:rPr>
                <w:rFonts w:eastAsia="Times New Roman" w:cs="Times New Roman"/>
                <w:i/>
                <w:iCs/>
                <w:color w:val="0000FF"/>
                <w:kern w:val="0"/>
                <w:sz w:val="20"/>
                <w:szCs w:val="20"/>
                <w:u w:val="single"/>
                <w:lang w:eastAsia="pt-BR" w:bidi="ar-SA"/>
              </w:rPr>
            </w:rPrChange>
          </w:rPr>
          <w:t>.  Essas informações podem ser fornecidas mediante referência ao Glossário do projeto.]</w:t>
        </w:r>
      </w:ins>
    </w:p>
    <w:p w:rsidR="000B50F1" w:rsidRPr="000B50F1" w:rsidRDefault="00C56AB4" w:rsidP="000B50F1">
      <w:pPr>
        <w:keepNext/>
        <w:widowControl/>
        <w:suppressAutoHyphens w:val="0"/>
        <w:autoSpaceDN/>
        <w:spacing w:before="120" w:after="60" w:line="240" w:lineRule="atLeast"/>
        <w:ind w:left="720" w:hanging="720"/>
        <w:textAlignment w:val="auto"/>
        <w:outlineLvl w:val="1"/>
        <w:rPr>
          <w:ins w:id="384" w:author="Rhaissa" w:date="2011-10-10T12:11:00Z"/>
          <w:rFonts w:asciiTheme="minorHAnsi" w:eastAsia="Times New Roman" w:hAnsiTheme="minorHAnsi" w:cstheme="minorHAnsi"/>
          <w:b/>
          <w:bCs/>
          <w:kern w:val="0"/>
          <w:lang w:eastAsia="pt-BR" w:bidi="ar-SA"/>
          <w:rPrChange w:id="385" w:author="Rhaissa" w:date="2011-10-10T12:12:00Z">
            <w:rPr>
              <w:ins w:id="386" w:author="Rhaissa" w:date="2011-10-10T12:11:00Z"/>
              <w:rFonts w:ascii="Arial" w:eastAsia="Times New Roman" w:hAnsi="Arial" w:cs="Arial"/>
              <w:b/>
              <w:bCs/>
              <w:color w:val="000000"/>
              <w:kern w:val="0"/>
              <w:sz w:val="20"/>
              <w:szCs w:val="20"/>
              <w:lang w:eastAsia="pt-BR" w:bidi="ar-SA"/>
            </w:rPr>
          </w:rPrChange>
        </w:rPr>
      </w:pPr>
      <w:bookmarkStart w:id="387" w:name="1.4_______________References"/>
      <w:ins w:id="388" w:author="Rhaissa" w:date="2011-10-10T12:11:00Z">
        <w:r w:rsidRPr="00C56AB4">
          <w:rPr>
            <w:rFonts w:asciiTheme="minorHAnsi" w:eastAsia="Times New Roman" w:hAnsiTheme="minorHAnsi" w:cstheme="minorHAnsi"/>
            <w:b/>
            <w:bCs/>
            <w:kern w:val="0"/>
            <w:lang w:eastAsia="pt-BR" w:bidi="ar-SA"/>
            <w:rPrChange w:id="389" w:author="Rhaissa" w:date="2011-10-10T12:12:00Z">
              <w:rPr>
                <w:rFonts w:ascii="Arial" w:eastAsia="Times New Roman" w:hAnsi="Arial" w:cs="Arial"/>
                <w:b/>
                <w:bCs/>
                <w:color w:val="000000"/>
                <w:kern w:val="0"/>
                <w:sz w:val="20"/>
                <w:szCs w:val="20"/>
                <w:u w:val="single"/>
                <w:lang w:eastAsia="pt-BR" w:bidi="ar-SA"/>
              </w:rPr>
            </w:rPrChange>
          </w:rPr>
          <w:t>1.4</w:t>
        </w:r>
        <w:r w:rsidRPr="00C56AB4">
          <w:rPr>
            <w:rFonts w:asciiTheme="minorHAnsi" w:eastAsia="Times New Roman" w:hAnsiTheme="minorHAnsi" w:cstheme="minorHAnsi"/>
            <w:kern w:val="0"/>
            <w:lang w:eastAsia="pt-BR" w:bidi="ar-SA"/>
            <w:rPrChange w:id="390" w:author="Rhaissa" w:date="2011-10-10T12:12:00Z">
              <w:rPr>
                <w:rFonts w:asciiTheme="minorHAnsi" w:eastAsia="Times New Roman" w:hAnsiTheme="minorHAnsi" w:cstheme="minorHAnsi"/>
                <w:color w:val="0000FF"/>
                <w:kern w:val="0"/>
                <w:u w:val="single"/>
                <w:lang w:eastAsia="pt-BR" w:bidi="ar-SA"/>
              </w:rPr>
            </w:rPrChange>
          </w:rPr>
          <w:t> </w:t>
        </w:r>
        <w:r w:rsidRPr="00C56AB4">
          <w:rPr>
            <w:rFonts w:asciiTheme="minorHAnsi" w:eastAsia="Times New Roman" w:hAnsiTheme="minorHAnsi" w:cstheme="minorHAnsi"/>
            <w:b/>
            <w:bCs/>
            <w:kern w:val="0"/>
            <w:lang w:eastAsia="pt-BR" w:bidi="ar-SA"/>
            <w:rPrChange w:id="391" w:author="Rhaissa" w:date="2011-10-10T12:12:00Z">
              <w:rPr>
                <w:rFonts w:ascii="Arial" w:eastAsia="Times New Roman" w:hAnsi="Arial" w:cs="Arial"/>
                <w:b/>
                <w:bCs/>
                <w:color w:val="000000"/>
                <w:kern w:val="0"/>
                <w:sz w:val="20"/>
                <w:szCs w:val="20"/>
                <w:u w:val="single"/>
                <w:lang w:eastAsia="pt-BR" w:bidi="ar-SA"/>
              </w:rPr>
            </w:rPrChange>
          </w:rPr>
          <w:t>Referências</w:t>
        </w:r>
        <w:bookmarkEnd w:id="387"/>
      </w:ins>
    </w:p>
    <w:p w:rsidR="000B50F1" w:rsidRPr="000B50F1" w:rsidRDefault="00C56AB4" w:rsidP="000B50F1">
      <w:pPr>
        <w:widowControl/>
        <w:suppressAutoHyphens w:val="0"/>
        <w:autoSpaceDN/>
        <w:spacing w:after="120" w:line="240" w:lineRule="atLeast"/>
        <w:ind w:left="720"/>
        <w:textAlignment w:val="auto"/>
        <w:rPr>
          <w:ins w:id="392" w:author="Rhaissa" w:date="2011-10-10T12:11:00Z"/>
          <w:rFonts w:asciiTheme="minorHAnsi" w:eastAsia="Times New Roman" w:hAnsiTheme="minorHAnsi" w:cstheme="minorHAnsi"/>
          <w:iCs/>
          <w:kern w:val="0"/>
          <w:lang w:eastAsia="pt-BR" w:bidi="ar-SA"/>
          <w:rPrChange w:id="393" w:author="Rhaissa" w:date="2011-10-10T12:12:00Z">
            <w:rPr>
              <w:ins w:id="394" w:author="Rhaissa" w:date="2011-10-10T12:11:00Z"/>
              <w:rFonts w:eastAsia="Times New Roman" w:cs="Times New Roman"/>
              <w:i/>
              <w:iCs/>
              <w:color w:val="0000FF"/>
              <w:kern w:val="0"/>
              <w:sz w:val="20"/>
              <w:szCs w:val="20"/>
              <w:lang w:eastAsia="pt-BR" w:bidi="ar-SA"/>
            </w:rPr>
          </w:rPrChange>
        </w:rPr>
      </w:pPr>
      <w:ins w:id="395" w:author="Rhaissa" w:date="2011-10-10T12:11:00Z">
        <w:r w:rsidRPr="00C56AB4">
          <w:rPr>
            <w:rFonts w:asciiTheme="minorHAnsi" w:eastAsia="Times New Roman" w:hAnsiTheme="minorHAnsi" w:cstheme="minorHAnsi"/>
            <w:iCs/>
            <w:kern w:val="0"/>
            <w:lang w:eastAsia="pt-BR" w:bidi="ar-SA"/>
            <w:rPrChange w:id="396" w:author="Rhaissa" w:date="2011-10-10T12:12:00Z">
              <w:rPr>
                <w:rFonts w:eastAsia="Times New Roman" w:cs="Times New Roman"/>
                <w:i/>
                <w:iCs/>
                <w:color w:val="0000FF"/>
                <w:kern w:val="0"/>
                <w:sz w:val="20"/>
                <w:szCs w:val="20"/>
                <w:u w:val="single"/>
                <w:lang w:eastAsia="pt-BR" w:bidi="ar-SA"/>
              </w:rPr>
            </w:rPrChange>
          </w:rPr>
          <w:t>[Esta subseção apresenta uma lista completa de todos os documentos mencionados no </w:t>
        </w:r>
        <w:r w:rsidRPr="00C56AB4">
          <w:rPr>
            <w:rFonts w:asciiTheme="minorHAnsi" w:eastAsia="Times New Roman" w:hAnsiTheme="minorHAnsi" w:cstheme="minorHAnsi"/>
            <w:b/>
            <w:bCs/>
            <w:iCs/>
            <w:kern w:val="0"/>
            <w:lang w:eastAsia="pt-BR" w:bidi="ar-SA"/>
            <w:rPrChange w:id="397" w:author="Rhaissa" w:date="2011-10-10T12:12:00Z">
              <w:rPr>
                <w:rFonts w:eastAsia="Times New Roman" w:cs="Times New Roman"/>
                <w:b/>
                <w:bCs/>
                <w:i/>
                <w:iCs/>
                <w:color w:val="0000FF"/>
                <w:kern w:val="0"/>
                <w:sz w:val="20"/>
                <w:szCs w:val="20"/>
                <w:u w:val="single"/>
                <w:lang w:eastAsia="pt-BR" w:bidi="ar-SA"/>
              </w:rPr>
            </w:rPrChange>
          </w:rPr>
          <w:t>Plano de Gerenciamento de Configuração</w:t>
        </w:r>
        <w:r w:rsidRPr="00C56AB4">
          <w:rPr>
            <w:rFonts w:asciiTheme="minorHAnsi" w:eastAsia="Times New Roman" w:hAnsiTheme="minorHAnsi" w:cstheme="minorHAnsi"/>
            <w:iCs/>
            <w:kern w:val="0"/>
            <w:lang w:eastAsia="pt-BR" w:bidi="ar-SA"/>
            <w:rPrChange w:id="398" w:author="Rhaissa" w:date="2011-10-10T12:12:00Z">
              <w:rPr>
                <w:rFonts w:eastAsia="Times New Roman" w:cs="Times New Roman"/>
                <w:i/>
                <w:iCs/>
                <w:color w:val="0000FF"/>
                <w:kern w:val="0"/>
                <w:sz w:val="20"/>
                <w:szCs w:val="20"/>
                <w:u w:val="single"/>
                <w:lang w:eastAsia="pt-BR" w:bidi="ar-SA"/>
              </w:rPr>
            </w:rPrChange>
          </w:rPr>
          <w:t>. Identifique os documentos por título, núm</w:t>
        </w:r>
        <w:r w:rsidRPr="00C56AB4">
          <w:rPr>
            <w:rFonts w:asciiTheme="minorHAnsi" w:eastAsia="Times New Roman" w:hAnsiTheme="minorHAnsi" w:cstheme="minorHAnsi"/>
            <w:iCs/>
            <w:kern w:val="0"/>
            <w:lang w:eastAsia="pt-BR" w:bidi="ar-SA"/>
            <w:rPrChange w:id="399" w:author="Rhaissa" w:date="2011-10-10T12:12:00Z">
              <w:rPr>
                <w:rFonts w:eastAsia="Times New Roman" w:cs="Times New Roman"/>
                <w:i/>
                <w:iCs/>
                <w:color w:val="0000FF"/>
                <w:kern w:val="0"/>
                <w:sz w:val="20"/>
                <w:szCs w:val="20"/>
                <w:u w:val="single"/>
                <w:lang w:eastAsia="pt-BR" w:bidi="ar-SA"/>
              </w:rPr>
            </w:rPrChange>
          </w:rPr>
          <w:t>e</w:t>
        </w:r>
        <w:r w:rsidRPr="00C56AB4">
          <w:rPr>
            <w:rFonts w:asciiTheme="minorHAnsi" w:eastAsia="Times New Roman" w:hAnsiTheme="minorHAnsi" w:cstheme="minorHAnsi"/>
            <w:iCs/>
            <w:kern w:val="0"/>
            <w:lang w:eastAsia="pt-BR" w:bidi="ar-SA"/>
            <w:rPrChange w:id="400" w:author="Rhaissa" w:date="2011-10-10T12:12:00Z">
              <w:rPr>
                <w:rFonts w:eastAsia="Times New Roman" w:cs="Times New Roman"/>
                <w:i/>
                <w:iCs/>
                <w:color w:val="0000FF"/>
                <w:kern w:val="0"/>
                <w:sz w:val="20"/>
                <w:szCs w:val="20"/>
                <w:u w:val="single"/>
                <w:lang w:eastAsia="pt-BR" w:bidi="ar-SA"/>
              </w:rPr>
            </w:rPrChange>
          </w:rPr>
          <w:t>ro de relatório (se aplicável), data e organização responsável pela publicação. Especifique as fontes a partir das quais as referências podem ser obtidas. Essas informações podem ser fornecidas por um anexo ou outro documento.]</w:t>
        </w:r>
      </w:ins>
    </w:p>
    <w:p w:rsidR="000B50F1" w:rsidRPr="000B50F1" w:rsidRDefault="00C56AB4" w:rsidP="000B50F1">
      <w:pPr>
        <w:keepNext/>
        <w:widowControl/>
        <w:suppressAutoHyphens w:val="0"/>
        <w:autoSpaceDN/>
        <w:spacing w:before="120" w:after="60" w:line="240" w:lineRule="atLeast"/>
        <w:ind w:left="720" w:hanging="720"/>
        <w:textAlignment w:val="auto"/>
        <w:outlineLvl w:val="1"/>
        <w:rPr>
          <w:ins w:id="401" w:author="Rhaissa" w:date="2011-10-10T12:11:00Z"/>
          <w:rFonts w:asciiTheme="minorHAnsi" w:eastAsia="Times New Roman" w:hAnsiTheme="minorHAnsi" w:cstheme="minorHAnsi"/>
          <w:b/>
          <w:bCs/>
          <w:kern w:val="0"/>
          <w:lang w:eastAsia="pt-BR" w:bidi="ar-SA"/>
          <w:rPrChange w:id="402" w:author="Rhaissa" w:date="2011-10-10T12:12:00Z">
            <w:rPr>
              <w:ins w:id="403" w:author="Rhaissa" w:date="2011-10-10T12:11:00Z"/>
              <w:rFonts w:ascii="Arial" w:eastAsia="Times New Roman" w:hAnsi="Arial" w:cs="Arial"/>
              <w:b/>
              <w:bCs/>
              <w:color w:val="000000"/>
              <w:kern w:val="0"/>
              <w:sz w:val="20"/>
              <w:szCs w:val="20"/>
              <w:lang w:eastAsia="pt-BR" w:bidi="ar-SA"/>
            </w:rPr>
          </w:rPrChange>
        </w:rPr>
      </w:pPr>
      <w:bookmarkStart w:id="404" w:name="1.5_______________Overview"/>
      <w:ins w:id="405" w:author="Rhaissa" w:date="2011-10-10T12:11:00Z">
        <w:r w:rsidRPr="00C56AB4">
          <w:rPr>
            <w:rFonts w:asciiTheme="minorHAnsi" w:eastAsia="Times New Roman" w:hAnsiTheme="minorHAnsi" w:cstheme="minorHAnsi"/>
            <w:b/>
            <w:bCs/>
            <w:kern w:val="0"/>
            <w:lang w:eastAsia="pt-BR" w:bidi="ar-SA"/>
            <w:rPrChange w:id="406" w:author="Rhaissa" w:date="2011-10-10T12:12:00Z">
              <w:rPr>
                <w:rFonts w:ascii="Arial" w:eastAsia="Times New Roman" w:hAnsi="Arial" w:cs="Arial"/>
                <w:b/>
                <w:bCs/>
                <w:color w:val="000000"/>
                <w:kern w:val="0"/>
                <w:sz w:val="20"/>
                <w:szCs w:val="20"/>
                <w:u w:val="single"/>
                <w:lang w:eastAsia="pt-BR" w:bidi="ar-SA"/>
              </w:rPr>
            </w:rPrChange>
          </w:rPr>
          <w:t>1.5</w:t>
        </w:r>
        <w:r w:rsidRPr="00C56AB4">
          <w:rPr>
            <w:rFonts w:asciiTheme="minorHAnsi" w:eastAsia="Times New Roman" w:hAnsiTheme="minorHAnsi" w:cstheme="minorHAnsi"/>
            <w:kern w:val="0"/>
            <w:lang w:eastAsia="pt-BR" w:bidi="ar-SA"/>
            <w:rPrChange w:id="407" w:author="Rhaissa" w:date="2011-10-10T12:12:00Z">
              <w:rPr>
                <w:rFonts w:eastAsia="Times New Roman" w:cs="Times New Roman"/>
                <w:color w:val="000000"/>
                <w:kern w:val="0"/>
                <w:sz w:val="14"/>
                <w:szCs w:val="14"/>
                <w:u w:val="single"/>
                <w:lang w:eastAsia="pt-BR" w:bidi="ar-SA"/>
              </w:rPr>
            </w:rPrChange>
          </w:rPr>
          <w:t>  </w:t>
        </w:r>
        <w:r w:rsidRPr="00C56AB4">
          <w:rPr>
            <w:rFonts w:asciiTheme="minorHAnsi" w:eastAsia="Times New Roman" w:hAnsiTheme="minorHAnsi" w:cstheme="minorHAnsi"/>
            <w:b/>
            <w:bCs/>
            <w:kern w:val="0"/>
            <w:lang w:eastAsia="pt-BR" w:bidi="ar-SA"/>
            <w:rPrChange w:id="408" w:author="Rhaissa" w:date="2011-10-10T12:12:00Z">
              <w:rPr>
                <w:rFonts w:ascii="Arial" w:eastAsia="Times New Roman" w:hAnsi="Arial" w:cs="Arial"/>
                <w:b/>
                <w:bCs/>
                <w:color w:val="000000"/>
                <w:kern w:val="0"/>
                <w:sz w:val="20"/>
                <w:szCs w:val="20"/>
                <w:u w:val="single"/>
                <w:lang w:eastAsia="pt-BR" w:bidi="ar-SA"/>
              </w:rPr>
            </w:rPrChange>
          </w:rPr>
          <w:t>Visão Geral</w:t>
        </w:r>
        <w:bookmarkEnd w:id="404"/>
      </w:ins>
    </w:p>
    <w:p w:rsidR="000B50F1" w:rsidRPr="000B50F1" w:rsidRDefault="00C56AB4" w:rsidP="000B50F1">
      <w:pPr>
        <w:widowControl/>
        <w:suppressAutoHyphens w:val="0"/>
        <w:autoSpaceDN/>
        <w:spacing w:after="120" w:line="240" w:lineRule="atLeast"/>
        <w:ind w:left="720"/>
        <w:textAlignment w:val="auto"/>
        <w:rPr>
          <w:ins w:id="409" w:author="Rhaissa" w:date="2011-10-10T12:11:00Z"/>
          <w:rFonts w:asciiTheme="minorHAnsi" w:eastAsia="Times New Roman" w:hAnsiTheme="minorHAnsi" w:cstheme="minorHAnsi"/>
          <w:iCs/>
          <w:kern w:val="0"/>
          <w:lang w:eastAsia="pt-BR" w:bidi="ar-SA"/>
          <w:rPrChange w:id="410" w:author="Rhaissa" w:date="2011-10-10T12:12:00Z">
            <w:rPr>
              <w:ins w:id="411" w:author="Rhaissa" w:date="2011-10-10T12:11:00Z"/>
              <w:rFonts w:eastAsia="Times New Roman" w:cs="Times New Roman"/>
              <w:i/>
              <w:iCs/>
              <w:color w:val="0000FF"/>
              <w:kern w:val="0"/>
              <w:sz w:val="20"/>
              <w:szCs w:val="20"/>
              <w:lang w:eastAsia="pt-BR" w:bidi="ar-SA"/>
            </w:rPr>
          </w:rPrChange>
        </w:rPr>
      </w:pPr>
      <w:ins w:id="412" w:author="Rhaissa" w:date="2011-10-10T12:11:00Z">
        <w:r w:rsidRPr="00C56AB4">
          <w:rPr>
            <w:rFonts w:asciiTheme="minorHAnsi" w:eastAsia="Times New Roman" w:hAnsiTheme="minorHAnsi" w:cstheme="minorHAnsi"/>
            <w:iCs/>
            <w:kern w:val="0"/>
            <w:lang w:eastAsia="pt-BR" w:bidi="ar-SA"/>
            <w:rPrChange w:id="413" w:author="Rhaissa" w:date="2011-10-10T12:12:00Z">
              <w:rPr>
                <w:rFonts w:eastAsia="Times New Roman" w:cs="Times New Roman"/>
                <w:i/>
                <w:iCs/>
                <w:color w:val="0000FF"/>
                <w:kern w:val="0"/>
                <w:sz w:val="20"/>
                <w:szCs w:val="20"/>
                <w:u w:val="single"/>
                <w:lang w:eastAsia="pt-BR" w:bidi="ar-SA"/>
              </w:rPr>
            </w:rPrChange>
          </w:rPr>
          <w:t>[Esta subseção descreve o conteúdo restante do </w:t>
        </w:r>
        <w:r w:rsidRPr="00C56AB4">
          <w:rPr>
            <w:rFonts w:asciiTheme="minorHAnsi" w:eastAsia="Times New Roman" w:hAnsiTheme="minorHAnsi" w:cstheme="minorHAnsi"/>
            <w:b/>
            <w:bCs/>
            <w:iCs/>
            <w:kern w:val="0"/>
            <w:lang w:eastAsia="pt-BR" w:bidi="ar-SA"/>
            <w:rPrChange w:id="414" w:author="Rhaissa" w:date="2011-10-10T12:12:00Z">
              <w:rPr>
                <w:rFonts w:eastAsia="Times New Roman" w:cs="Times New Roman"/>
                <w:b/>
                <w:bCs/>
                <w:i/>
                <w:iCs/>
                <w:color w:val="0000FF"/>
                <w:kern w:val="0"/>
                <w:sz w:val="20"/>
                <w:szCs w:val="20"/>
                <w:u w:val="single"/>
                <w:lang w:eastAsia="pt-BR" w:bidi="ar-SA"/>
              </w:rPr>
            </w:rPrChange>
          </w:rPr>
          <w:t>Plano de Gerenciamento de Configur</w:t>
        </w:r>
        <w:r w:rsidRPr="00C56AB4">
          <w:rPr>
            <w:rFonts w:asciiTheme="minorHAnsi" w:eastAsia="Times New Roman" w:hAnsiTheme="minorHAnsi" w:cstheme="minorHAnsi"/>
            <w:b/>
            <w:bCs/>
            <w:iCs/>
            <w:kern w:val="0"/>
            <w:lang w:eastAsia="pt-BR" w:bidi="ar-SA"/>
            <w:rPrChange w:id="415" w:author="Rhaissa" w:date="2011-10-10T12:12:00Z">
              <w:rPr>
                <w:rFonts w:eastAsia="Times New Roman" w:cs="Times New Roman"/>
                <w:b/>
                <w:bCs/>
                <w:i/>
                <w:iCs/>
                <w:color w:val="0000FF"/>
                <w:kern w:val="0"/>
                <w:sz w:val="20"/>
                <w:szCs w:val="20"/>
                <w:u w:val="single"/>
                <w:lang w:eastAsia="pt-BR" w:bidi="ar-SA"/>
              </w:rPr>
            </w:rPrChange>
          </w:rPr>
          <w:t>a</w:t>
        </w:r>
        <w:r w:rsidRPr="00C56AB4">
          <w:rPr>
            <w:rFonts w:asciiTheme="minorHAnsi" w:eastAsia="Times New Roman" w:hAnsiTheme="minorHAnsi" w:cstheme="minorHAnsi"/>
            <w:b/>
            <w:bCs/>
            <w:iCs/>
            <w:kern w:val="0"/>
            <w:lang w:eastAsia="pt-BR" w:bidi="ar-SA"/>
            <w:rPrChange w:id="416" w:author="Rhaissa" w:date="2011-10-10T12:12:00Z">
              <w:rPr>
                <w:rFonts w:eastAsia="Times New Roman" w:cs="Times New Roman"/>
                <w:b/>
                <w:bCs/>
                <w:i/>
                <w:iCs/>
                <w:color w:val="0000FF"/>
                <w:kern w:val="0"/>
                <w:sz w:val="20"/>
                <w:szCs w:val="20"/>
                <w:u w:val="single"/>
                <w:lang w:eastAsia="pt-BR" w:bidi="ar-SA"/>
              </w:rPr>
            </w:rPrChange>
          </w:rPr>
          <w:t>ção</w:t>
        </w:r>
        <w:r w:rsidRPr="00C56AB4">
          <w:rPr>
            <w:rFonts w:asciiTheme="minorHAnsi" w:eastAsia="Times New Roman" w:hAnsiTheme="minorHAnsi" w:cstheme="minorHAnsi"/>
            <w:iCs/>
            <w:kern w:val="0"/>
            <w:lang w:eastAsia="pt-BR" w:bidi="ar-SA"/>
            <w:rPrChange w:id="417" w:author="Rhaissa" w:date="2011-10-10T12:12:00Z">
              <w:rPr>
                <w:rFonts w:eastAsia="Times New Roman" w:cs="Times New Roman"/>
                <w:i/>
                <w:iCs/>
                <w:color w:val="0000FF"/>
                <w:kern w:val="0"/>
                <w:sz w:val="20"/>
                <w:u w:val="single"/>
                <w:lang w:eastAsia="pt-BR" w:bidi="ar-SA"/>
              </w:rPr>
            </w:rPrChange>
          </w:rPr>
          <w:t> e explica como o documento está organizado.]</w:t>
        </w:r>
      </w:ins>
    </w:p>
    <w:p w:rsidR="000B50F1" w:rsidRPr="000B50F1" w:rsidRDefault="00C56AB4" w:rsidP="000B50F1">
      <w:pPr>
        <w:keepNext/>
        <w:widowControl/>
        <w:suppressAutoHyphens w:val="0"/>
        <w:autoSpaceDN/>
        <w:spacing w:before="120" w:after="60" w:line="240" w:lineRule="atLeast"/>
        <w:ind w:left="720" w:hanging="720"/>
        <w:textAlignment w:val="auto"/>
        <w:outlineLvl w:val="0"/>
        <w:rPr>
          <w:ins w:id="418" w:author="Rhaissa" w:date="2011-10-10T12:11:00Z"/>
          <w:rFonts w:asciiTheme="minorHAnsi" w:eastAsia="Times New Roman" w:hAnsiTheme="minorHAnsi" w:cstheme="minorHAnsi"/>
          <w:b/>
          <w:bCs/>
          <w:kern w:val="36"/>
          <w:sz w:val="32"/>
          <w:szCs w:val="32"/>
          <w:lang w:eastAsia="pt-BR" w:bidi="ar-SA"/>
          <w:rPrChange w:id="419" w:author="Rhaissa" w:date="2011-10-10T12:13:00Z">
            <w:rPr>
              <w:ins w:id="420" w:author="Rhaissa" w:date="2011-10-10T12:11:00Z"/>
              <w:rFonts w:ascii="Arial" w:eastAsia="Times New Roman" w:hAnsi="Arial" w:cs="Arial"/>
              <w:b/>
              <w:bCs/>
              <w:color w:val="000000"/>
              <w:kern w:val="36"/>
              <w:lang w:eastAsia="pt-BR" w:bidi="ar-SA"/>
            </w:rPr>
          </w:rPrChange>
        </w:rPr>
      </w:pPr>
      <w:bookmarkStart w:id="421" w:name="2.__________________Software_Configurati"/>
      <w:ins w:id="422" w:author="Rhaissa" w:date="2011-10-10T12:11:00Z">
        <w:r w:rsidRPr="00C56AB4">
          <w:rPr>
            <w:rFonts w:asciiTheme="minorHAnsi" w:eastAsia="Times New Roman" w:hAnsiTheme="minorHAnsi" w:cstheme="minorHAnsi"/>
            <w:b/>
            <w:bCs/>
            <w:kern w:val="36"/>
            <w:sz w:val="32"/>
            <w:szCs w:val="32"/>
            <w:lang w:eastAsia="pt-BR" w:bidi="ar-SA"/>
            <w:rPrChange w:id="423" w:author="Rhaissa" w:date="2011-10-10T12:13:00Z">
              <w:rPr>
                <w:rFonts w:ascii="Arial" w:eastAsia="Times New Roman" w:hAnsi="Arial" w:cs="Arial"/>
                <w:b/>
                <w:bCs/>
                <w:color w:val="000000"/>
                <w:kern w:val="36"/>
                <w:u w:val="single"/>
                <w:lang w:eastAsia="pt-BR" w:bidi="ar-SA"/>
              </w:rPr>
            </w:rPrChange>
          </w:rPr>
          <w:t>2.</w:t>
        </w:r>
        <w:r w:rsidRPr="00C56AB4">
          <w:rPr>
            <w:rFonts w:asciiTheme="minorHAnsi" w:eastAsia="Times New Roman" w:hAnsiTheme="minorHAnsi" w:cstheme="minorHAnsi"/>
            <w:kern w:val="36"/>
            <w:sz w:val="32"/>
            <w:szCs w:val="32"/>
            <w:lang w:eastAsia="pt-BR" w:bidi="ar-SA"/>
            <w:rPrChange w:id="424" w:author="Rhaissa" w:date="2011-10-10T12:13:00Z">
              <w:rPr>
                <w:rFonts w:eastAsia="Times New Roman" w:cs="Times New Roman"/>
                <w:color w:val="000000"/>
                <w:kern w:val="36"/>
                <w:sz w:val="14"/>
                <w:szCs w:val="14"/>
                <w:u w:val="single"/>
                <w:lang w:eastAsia="pt-BR" w:bidi="ar-SA"/>
              </w:rPr>
            </w:rPrChange>
          </w:rPr>
          <w:t>  </w:t>
        </w:r>
        <w:r w:rsidRPr="00C56AB4">
          <w:rPr>
            <w:rFonts w:asciiTheme="minorHAnsi" w:eastAsia="Times New Roman" w:hAnsiTheme="minorHAnsi" w:cstheme="minorHAnsi"/>
            <w:b/>
            <w:bCs/>
            <w:kern w:val="36"/>
            <w:sz w:val="32"/>
            <w:szCs w:val="32"/>
            <w:lang w:eastAsia="pt-BR" w:bidi="ar-SA"/>
            <w:rPrChange w:id="425" w:author="Rhaissa" w:date="2011-10-10T12:13:00Z">
              <w:rPr>
                <w:rFonts w:ascii="Arial" w:eastAsia="Times New Roman" w:hAnsi="Arial" w:cs="Arial"/>
                <w:b/>
                <w:bCs/>
                <w:color w:val="000000"/>
                <w:kern w:val="36"/>
                <w:u w:val="single"/>
                <w:lang w:eastAsia="pt-BR" w:bidi="ar-SA"/>
              </w:rPr>
            </w:rPrChange>
          </w:rPr>
          <w:t>Gerenciamento de Configuração de Software</w:t>
        </w:r>
        <w:bookmarkEnd w:id="421"/>
      </w:ins>
    </w:p>
    <w:p w:rsidR="000B50F1" w:rsidRPr="000B50F1" w:rsidRDefault="00C56AB4" w:rsidP="000B50F1">
      <w:pPr>
        <w:keepNext/>
        <w:widowControl/>
        <w:suppressAutoHyphens w:val="0"/>
        <w:autoSpaceDN/>
        <w:spacing w:before="120" w:after="60" w:line="240" w:lineRule="atLeast"/>
        <w:ind w:left="720" w:hanging="720"/>
        <w:textAlignment w:val="auto"/>
        <w:outlineLvl w:val="1"/>
        <w:rPr>
          <w:ins w:id="426" w:author="Rhaissa" w:date="2011-10-10T12:11:00Z"/>
          <w:rFonts w:asciiTheme="minorHAnsi" w:eastAsia="Times New Roman" w:hAnsiTheme="minorHAnsi" w:cstheme="minorHAnsi"/>
          <w:b/>
          <w:bCs/>
          <w:kern w:val="0"/>
          <w:lang w:eastAsia="pt-BR" w:bidi="ar-SA"/>
          <w:rPrChange w:id="427" w:author="Rhaissa" w:date="2011-10-10T12:12:00Z">
            <w:rPr>
              <w:ins w:id="428" w:author="Rhaissa" w:date="2011-10-10T12:11:00Z"/>
              <w:rFonts w:ascii="Arial" w:eastAsia="Times New Roman" w:hAnsi="Arial" w:cs="Arial"/>
              <w:b/>
              <w:bCs/>
              <w:color w:val="000000"/>
              <w:kern w:val="0"/>
              <w:sz w:val="20"/>
              <w:szCs w:val="20"/>
              <w:lang w:eastAsia="pt-BR" w:bidi="ar-SA"/>
            </w:rPr>
          </w:rPrChange>
        </w:rPr>
      </w:pPr>
      <w:bookmarkStart w:id="429" w:name="2.1_______________Organization,_Responsi"/>
      <w:proofErr w:type="gramStart"/>
      <w:ins w:id="430" w:author="Rhaissa" w:date="2011-10-10T12:11:00Z">
        <w:r w:rsidRPr="00C56AB4">
          <w:rPr>
            <w:rFonts w:asciiTheme="minorHAnsi" w:eastAsia="Times New Roman" w:hAnsiTheme="minorHAnsi" w:cstheme="minorHAnsi"/>
            <w:b/>
            <w:bCs/>
            <w:kern w:val="0"/>
            <w:lang w:eastAsia="pt-BR" w:bidi="ar-SA"/>
            <w:rPrChange w:id="431" w:author="Rhaissa" w:date="2011-10-10T12:12:00Z">
              <w:rPr>
                <w:rFonts w:ascii="Arial" w:eastAsia="Times New Roman" w:hAnsi="Arial" w:cs="Arial"/>
                <w:b/>
                <w:bCs/>
                <w:color w:val="000000"/>
                <w:kern w:val="0"/>
                <w:sz w:val="20"/>
                <w:szCs w:val="20"/>
                <w:u w:val="single"/>
                <w:lang w:eastAsia="pt-BR" w:bidi="ar-SA"/>
              </w:rPr>
            </w:rPrChange>
          </w:rPr>
          <w:t>2.1</w:t>
        </w:r>
        <w:r w:rsidRPr="00C56AB4">
          <w:rPr>
            <w:rFonts w:asciiTheme="minorHAnsi" w:eastAsia="Times New Roman" w:hAnsiTheme="minorHAnsi" w:cstheme="minorHAnsi"/>
            <w:kern w:val="0"/>
            <w:lang w:eastAsia="pt-BR" w:bidi="ar-SA"/>
            <w:rPrChange w:id="432" w:author="Rhaissa" w:date="2011-10-10T12:12:00Z">
              <w:rPr>
                <w:rFonts w:eastAsia="Times New Roman" w:cs="Times New Roman"/>
                <w:color w:val="000000"/>
                <w:kern w:val="0"/>
                <w:sz w:val="14"/>
                <w:u w:val="single"/>
                <w:lang w:eastAsia="pt-BR" w:bidi="ar-SA"/>
              </w:rPr>
            </w:rPrChange>
          </w:rPr>
          <w:t> </w:t>
        </w:r>
        <w:r w:rsidRPr="00C56AB4">
          <w:rPr>
            <w:rFonts w:asciiTheme="minorHAnsi" w:eastAsia="Times New Roman" w:hAnsiTheme="minorHAnsi" w:cstheme="minorHAnsi"/>
            <w:b/>
            <w:bCs/>
            <w:kern w:val="0"/>
            <w:lang w:eastAsia="pt-BR" w:bidi="ar-SA"/>
            <w:rPrChange w:id="433" w:author="Rhaissa" w:date="2011-10-10T12:12:00Z">
              <w:rPr>
                <w:rFonts w:ascii="Arial" w:eastAsia="Times New Roman" w:hAnsi="Arial" w:cs="Arial"/>
                <w:b/>
                <w:bCs/>
                <w:color w:val="000000"/>
                <w:kern w:val="0"/>
                <w:sz w:val="20"/>
                <w:szCs w:val="20"/>
                <w:u w:val="single"/>
                <w:lang w:eastAsia="pt-BR" w:bidi="ar-SA"/>
              </w:rPr>
            </w:rPrChange>
          </w:rPr>
          <w:t>Organização</w:t>
        </w:r>
        <w:proofErr w:type="gramEnd"/>
        <w:r w:rsidRPr="00C56AB4">
          <w:rPr>
            <w:rFonts w:asciiTheme="minorHAnsi" w:eastAsia="Times New Roman" w:hAnsiTheme="minorHAnsi" w:cstheme="minorHAnsi"/>
            <w:b/>
            <w:bCs/>
            <w:kern w:val="0"/>
            <w:lang w:eastAsia="pt-BR" w:bidi="ar-SA"/>
            <w:rPrChange w:id="434" w:author="Rhaissa" w:date="2011-10-10T12:12:00Z">
              <w:rPr>
                <w:rFonts w:ascii="Arial" w:eastAsia="Times New Roman" w:hAnsi="Arial" w:cs="Arial"/>
                <w:b/>
                <w:bCs/>
                <w:color w:val="000000"/>
                <w:kern w:val="0"/>
                <w:sz w:val="20"/>
                <w:szCs w:val="20"/>
                <w:u w:val="single"/>
                <w:lang w:eastAsia="pt-BR" w:bidi="ar-SA"/>
              </w:rPr>
            </w:rPrChange>
          </w:rPr>
          <w:t>, Responsabilidades e Interfaces</w:t>
        </w:r>
        <w:bookmarkEnd w:id="429"/>
      </w:ins>
    </w:p>
    <w:p w:rsidR="000B50F1" w:rsidRPr="000B50F1" w:rsidRDefault="00C56AB4" w:rsidP="000B50F1">
      <w:pPr>
        <w:widowControl/>
        <w:suppressAutoHyphens w:val="0"/>
        <w:autoSpaceDN/>
        <w:spacing w:after="120" w:line="240" w:lineRule="atLeast"/>
        <w:ind w:left="720"/>
        <w:textAlignment w:val="auto"/>
        <w:rPr>
          <w:ins w:id="435" w:author="Rhaissa" w:date="2011-10-10T12:11:00Z"/>
          <w:rFonts w:asciiTheme="minorHAnsi" w:eastAsia="Times New Roman" w:hAnsiTheme="minorHAnsi" w:cstheme="minorHAnsi"/>
          <w:iCs/>
          <w:kern w:val="0"/>
          <w:lang w:eastAsia="pt-BR" w:bidi="ar-SA"/>
          <w:rPrChange w:id="436" w:author="Rhaissa" w:date="2011-10-10T12:12:00Z">
            <w:rPr>
              <w:ins w:id="437" w:author="Rhaissa" w:date="2011-10-10T12:11:00Z"/>
              <w:rFonts w:eastAsia="Times New Roman" w:cs="Times New Roman"/>
              <w:i/>
              <w:iCs/>
              <w:color w:val="0000FF"/>
              <w:kern w:val="0"/>
              <w:sz w:val="20"/>
              <w:szCs w:val="20"/>
              <w:lang w:eastAsia="pt-BR" w:bidi="ar-SA"/>
            </w:rPr>
          </w:rPrChange>
        </w:rPr>
      </w:pPr>
      <w:ins w:id="438" w:author="Rhaissa" w:date="2011-10-10T12:11:00Z">
        <w:r w:rsidRPr="00C56AB4">
          <w:rPr>
            <w:rFonts w:asciiTheme="minorHAnsi" w:eastAsia="Times New Roman" w:hAnsiTheme="minorHAnsi" w:cstheme="minorHAnsi"/>
            <w:iCs/>
            <w:kern w:val="0"/>
            <w:lang w:eastAsia="pt-BR" w:bidi="ar-SA"/>
            <w:rPrChange w:id="439" w:author="Rhaissa" w:date="2011-10-10T12:12:00Z">
              <w:rPr>
                <w:rFonts w:eastAsia="Times New Roman" w:cs="Times New Roman"/>
                <w:i/>
                <w:iCs/>
                <w:color w:val="0000FF"/>
                <w:kern w:val="0"/>
                <w:sz w:val="20"/>
                <w:szCs w:val="20"/>
                <w:u w:val="single"/>
                <w:lang w:eastAsia="pt-BR" w:bidi="ar-SA"/>
              </w:rPr>
            </w:rPrChange>
          </w:rPr>
          <w:t>[Descreva quem será o responsável pela execução das diversas atividades de Gerenciame</w:t>
        </w:r>
        <w:r w:rsidRPr="00C56AB4">
          <w:rPr>
            <w:rFonts w:asciiTheme="minorHAnsi" w:eastAsia="Times New Roman" w:hAnsiTheme="minorHAnsi" w:cstheme="minorHAnsi"/>
            <w:iCs/>
            <w:kern w:val="0"/>
            <w:lang w:eastAsia="pt-BR" w:bidi="ar-SA"/>
            <w:rPrChange w:id="440" w:author="Rhaissa" w:date="2011-10-10T12:12:00Z">
              <w:rPr>
                <w:rFonts w:eastAsia="Times New Roman" w:cs="Times New Roman"/>
                <w:i/>
                <w:iCs/>
                <w:color w:val="0000FF"/>
                <w:kern w:val="0"/>
                <w:sz w:val="20"/>
                <w:szCs w:val="20"/>
                <w:u w:val="single"/>
                <w:lang w:eastAsia="pt-BR" w:bidi="ar-SA"/>
              </w:rPr>
            </w:rPrChange>
          </w:rPr>
          <w:t>n</w:t>
        </w:r>
        <w:r w:rsidRPr="00C56AB4">
          <w:rPr>
            <w:rFonts w:asciiTheme="minorHAnsi" w:eastAsia="Times New Roman" w:hAnsiTheme="minorHAnsi" w:cstheme="minorHAnsi"/>
            <w:iCs/>
            <w:kern w:val="0"/>
            <w:lang w:eastAsia="pt-BR" w:bidi="ar-SA"/>
            <w:rPrChange w:id="441" w:author="Rhaissa" w:date="2011-10-10T12:12:00Z">
              <w:rPr>
                <w:rFonts w:eastAsia="Times New Roman" w:cs="Times New Roman"/>
                <w:i/>
                <w:iCs/>
                <w:color w:val="0000FF"/>
                <w:kern w:val="0"/>
                <w:sz w:val="20"/>
                <w:szCs w:val="20"/>
                <w:u w:val="single"/>
                <w:lang w:eastAsia="pt-BR" w:bidi="ar-SA"/>
              </w:rPr>
            </w:rPrChange>
          </w:rPr>
          <w:t>to de Configuração (CM) descritas na Disciplina Processo de CM.]</w:t>
        </w:r>
      </w:ins>
    </w:p>
    <w:p w:rsidR="000B50F1" w:rsidRPr="000B50F1" w:rsidRDefault="00C56AB4" w:rsidP="000B50F1">
      <w:pPr>
        <w:keepNext/>
        <w:widowControl/>
        <w:suppressAutoHyphens w:val="0"/>
        <w:autoSpaceDN/>
        <w:spacing w:before="120" w:after="60" w:line="240" w:lineRule="atLeast"/>
        <w:ind w:left="720" w:hanging="720"/>
        <w:textAlignment w:val="auto"/>
        <w:outlineLvl w:val="1"/>
        <w:rPr>
          <w:ins w:id="442" w:author="Rhaissa" w:date="2011-10-10T12:11:00Z"/>
          <w:rFonts w:asciiTheme="minorHAnsi" w:eastAsia="Times New Roman" w:hAnsiTheme="minorHAnsi" w:cstheme="minorHAnsi"/>
          <w:b/>
          <w:bCs/>
          <w:kern w:val="0"/>
          <w:lang w:eastAsia="pt-BR" w:bidi="ar-SA"/>
          <w:rPrChange w:id="443" w:author="Rhaissa" w:date="2011-10-10T12:12:00Z">
            <w:rPr>
              <w:ins w:id="444" w:author="Rhaissa" w:date="2011-10-10T12:11:00Z"/>
              <w:rFonts w:ascii="Arial" w:eastAsia="Times New Roman" w:hAnsi="Arial" w:cs="Arial"/>
              <w:b/>
              <w:bCs/>
              <w:color w:val="000000"/>
              <w:kern w:val="0"/>
              <w:sz w:val="20"/>
              <w:szCs w:val="20"/>
              <w:lang w:eastAsia="pt-BR" w:bidi="ar-SA"/>
            </w:rPr>
          </w:rPrChange>
        </w:rPr>
      </w:pPr>
      <w:bookmarkStart w:id="445" w:name="2.2_______________Tools,_Environment_and"/>
      <w:ins w:id="446" w:author="Rhaissa" w:date="2011-10-10T12:11:00Z">
        <w:r w:rsidRPr="00C56AB4">
          <w:rPr>
            <w:rFonts w:asciiTheme="minorHAnsi" w:eastAsia="Times New Roman" w:hAnsiTheme="minorHAnsi" w:cstheme="minorHAnsi"/>
            <w:b/>
            <w:bCs/>
            <w:kern w:val="0"/>
            <w:lang w:eastAsia="pt-BR" w:bidi="ar-SA"/>
            <w:rPrChange w:id="447" w:author="Rhaissa" w:date="2011-10-10T12:12:00Z">
              <w:rPr>
                <w:rFonts w:ascii="Arial" w:eastAsia="Times New Roman" w:hAnsi="Arial" w:cs="Arial"/>
                <w:b/>
                <w:bCs/>
                <w:color w:val="000000"/>
                <w:kern w:val="0"/>
                <w:sz w:val="20"/>
                <w:szCs w:val="20"/>
                <w:u w:val="single"/>
                <w:lang w:eastAsia="pt-BR" w:bidi="ar-SA"/>
              </w:rPr>
            </w:rPrChange>
          </w:rPr>
          <w:t>2.2</w:t>
        </w:r>
        <w:r w:rsidRPr="00C56AB4">
          <w:rPr>
            <w:rFonts w:asciiTheme="minorHAnsi" w:eastAsia="Times New Roman" w:hAnsiTheme="minorHAnsi" w:cstheme="minorHAnsi"/>
            <w:kern w:val="0"/>
            <w:lang w:eastAsia="pt-BR" w:bidi="ar-SA"/>
            <w:rPrChange w:id="448" w:author="Rhaissa" w:date="2011-10-10T12:12:00Z">
              <w:rPr>
                <w:rFonts w:eastAsia="Times New Roman" w:cs="Times New Roman"/>
                <w:color w:val="000000"/>
                <w:kern w:val="0"/>
                <w:sz w:val="14"/>
                <w:szCs w:val="14"/>
                <w:u w:val="single"/>
                <w:lang w:eastAsia="pt-BR" w:bidi="ar-SA"/>
              </w:rPr>
            </w:rPrChange>
          </w:rPr>
          <w:t>  </w:t>
        </w:r>
        <w:r w:rsidRPr="00C56AB4">
          <w:rPr>
            <w:rFonts w:asciiTheme="minorHAnsi" w:eastAsia="Times New Roman" w:hAnsiTheme="minorHAnsi" w:cstheme="minorHAnsi"/>
            <w:b/>
            <w:bCs/>
            <w:kern w:val="0"/>
            <w:lang w:eastAsia="pt-BR" w:bidi="ar-SA"/>
            <w:rPrChange w:id="449" w:author="Rhaissa" w:date="2011-10-10T12:12:00Z">
              <w:rPr>
                <w:rFonts w:ascii="Arial" w:eastAsia="Times New Roman" w:hAnsi="Arial" w:cs="Arial"/>
                <w:b/>
                <w:bCs/>
                <w:color w:val="000000"/>
                <w:kern w:val="0"/>
                <w:sz w:val="20"/>
                <w:szCs w:val="20"/>
                <w:u w:val="single"/>
                <w:lang w:eastAsia="pt-BR" w:bidi="ar-SA"/>
              </w:rPr>
            </w:rPrChange>
          </w:rPr>
          <w:t xml:space="preserve">Ferramentas, Ambiente e </w:t>
        </w:r>
        <w:proofErr w:type="spellStart"/>
        <w:r w:rsidRPr="00C56AB4">
          <w:rPr>
            <w:rFonts w:asciiTheme="minorHAnsi" w:eastAsia="Times New Roman" w:hAnsiTheme="minorHAnsi" w:cstheme="minorHAnsi"/>
            <w:b/>
            <w:bCs/>
            <w:kern w:val="0"/>
            <w:lang w:eastAsia="pt-BR" w:bidi="ar-SA"/>
            <w:rPrChange w:id="450" w:author="Rhaissa" w:date="2011-10-10T12:12:00Z">
              <w:rPr>
                <w:rFonts w:ascii="Arial" w:eastAsia="Times New Roman" w:hAnsi="Arial" w:cs="Arial"/>
                <w:b/>
                <w:bCs/>
                <w:color w:val="000000"/>
                <w:kern w:val="0"/>
                <w:sz w:val="20"/>
                <w:szCs w:val="20"/>
                <w:u w:val="single"/>
                <w:lang w:eastAsia="pt-BR" w:bidi="ar-SA"/>
              </w:rPr>
            </w:rPrChange>
          </w:rPr>
          <w:t>Infra-estrutura</w:t>
        </w:r>
        <w:bookmarkEnd w:id="445"/>
        <w:proofErr w:type="spellEnd"/>
      </w:ins>
    </w:p>
    <w:p w:rsidR="000B50F1" w:rsidRPr="000B50F1" w:rsidRDefault="00C56AB4" w:rsidP="000B50F1">
      <w:pPr>
        <w:widowControl/>
        <w:suppressAutoHyphens w:val="0"/>
        <w:autoSpaceDN/>
        <w:spacing w:after="120" w:line="240" w:lineRule="atLeast"/>
        <w:ind w:left="720"/>
        <w:textAlignment w:val="auto"/>
        <w:rPr>
          <w:ins w:id="451" w:author="Rhaissa" w:date="2011-10-10T12:11:00Z"/>
          <w:rFonts w:asciiTheme="minorHAnsi" w:eastAsia="Times New Roman" w:hAnsiTheme="minorHAnsi" w:cstheme="minorHAnsi"/>
          <w:iCs/>
          <w:kern w:val="0"/>
          <w:lang w:eastAsia="pt-BR" w:bidi="ar-SA"/>
          <w:rPrChange w:id="452" w:author="Rhaissa" w:date="2011-10-10T12:12:00Z">
            <w:rPr>
              <w:ins w:id="453" w:author="Rhaissa" w:date="2011-10-10T12:11:00Z"/>
              <w:rFonts w:eastAsia="Times New Roman" w:cs="Times New Roman"/>
              <w:i/>
              <w:iCs/>
              <w:color w:val="0000FF"/>
              <w:kern w:val="0"/>
              <w:sz w:val="20"/>
              <w:szCs w:val="20"/>
              <w:lang w:eastAsia="pt-BR" w:bidi="ar-SA"/>
            </w:rPr>
          </w:rPrChange>
        </w:rPr>
      </w:pPr>
      <w:ins w:id="454" w:author="Rhaissa" w:date="2011-10-10T12:11:00Z">
        <w:r w:rsidRPr="00C56AB4">
          <w:rPr>
            <w:rFonts w:asciiTheme="minorHAnsi" w:eastAsia="Times New Roman" w:hAnsiTheme="minorHAnsi" w:cstheme="minorHAnsi"/>
            <w:iCs/>
            <w:kern w:val="0"/>
            <w:lang w:eastAsia="pt-BR" w:bidi="ar-SA"/>
            <w:rPrChange w:id="455" w:author="Rhaissa" w:date="2011-10-10T12:12:00Z">
              <w:rPr>
                <w:rFonts w:eastAsia="Times New Roman" w:cs="Times New Roman"/>
                <w:i/>
                <w:iCs/>
                <w:color w:val="0000FF"/>
                <w:kern w:val="0"/>
                <w:sz w:val="20"/>
                <w:szCs w:val="20"/>
                <w:u w:val="single"/>
                <w:lang w:eastAsia="pt-BR" w:bidi="ar-SA"/>
              </w:rPr>
            </w:rPrChange>
          </w:rPr>
          <w:t>[Descreva o ambiente de computação e as ferramentas de software a serem utilizadas para desempenhar as funções de CM em todo o ciclo de vida do projeto ou produto.</w:t>
        </w:r>
      </w:ins>
    </w:p>
    <w:p w:rsidR="000B50F1" w:rsidRPr="000B50F1" w:rsidRDefault="00C56AB4" w:rsidP="000B50F1">
      <w:pPr>
        <w:widowControl/>
        <w:suppressAutoHyphens w:val="0"/>
        <w:autoSpaceDN/>
        <w:spacing w:after="120" w:line="240" w:lineRule="atLeast"/>
        <w:ind w:left="720"/>
        <w:textAlignment w:val="auto"/>
        <w:rPr>
          <w:ins w:id="456" w:author="Rhaissa" w:date="2011-10-10T12:11:00Z"/>
          <w:rFonts w:asciiTheme="minorHAnsi" w:eastAsia="Times New Roman" w:hAnsiTheme="minorHAnsi" w:cstheme="minorHAnsi"/>
          <w:iCs/>
          <w:kern w:val="0"/>
          <w:lang w:eastAsia="pt-BR" w:bidi="ar-SA"/>
          <w:rPrChange w:id="457" w:author="Rhaissa" w:date="2011-10-10T12:12:00Z">
            <w:rPr>
              <w:ins w:id="458" w:author="Rhaissa" w:date="2011-10-10T12:11:00Z"/>
              <w:rFonts w:eastAsia="Times New Roman" w:cs="Times New Roman"/>
              <w:i/>
              <w:iCs/>
              <w:color w:val="0000FF"/>
              <w:kern w:val="0"/>
              <w:sz w:val="20"/>
              <w:szCs w:val="20"/>
              <w:lang w:eastAsia="pt-BR" w:bidi="ar-SA"/>
            </w:rPr>
          </w:rPrChange>
        </w:rPr>
      </w:pPr>
      <w:ins w:id="459" w:author="Rhaissa" w:date="2011-10-10T12:11:00Z">
        <w:r w:rsidRPr="00C56AB4">
          <w:rPr>
            <w:rFonts w:asciiTheme="minorHAnsi" w:eastAsia="Times New Roman" w:hAnsiTheme="minorHAnsi" w:cstheme="minorHAnsi"/>
            <w:iCs/>
            <w:kern w:val="0"/>
            <w:lang w:eastAsia="pt-BR" w:bidi="ar-SA"/>
            <w:rPrChange w:id="460" w:author="Rhaissa" w:date="2011-10-10T12:12:00Z">
              <w:rPr>
                <w:rFonts w:eastAsia="Times New Roman" w:cs="Times New Roman"/>
                <w:i/>
                <w:iCs/>
                <w:color w:val="0000FF"/>
                <w:kern w:val="0"/>
                <w:sz w:val="20"/>
                <w:szCs w:val="20"/>
                <w:u w:val="single"/>
                <w:lang w:eastAsia="pt-BR" w:bidi="ar-SA"/>
              </w:rPr>
            </w:rPrChange>
          </w:rPr>
          <w:t>Descreva as ferramentas e os procedimentos necessários utilizados para o controle de ve</w:t>
        </w:r>
        <w:r w:rsidRPr="00C56AB4">
          <w:rPr>
            <w:rFonts w:asciiTheme="minorHAnsi" w:eastAsia="Times New Roman" w:hAnsiTheme="minorHAnsi" w:cstheme="minorHAnsi"/>
            <w:iCs/>
            <w:kern w:val="0"/>
            <w:lang w:eastAsia="pt-BR" w:bidi="ar-SA"/>
            <w:rPrChange w:id="461" w:author="Rhaissa" w:date="2011-10-10T12:12:00Z">
              <w:rPr>
                <w:rFonts w:eastAsia="Times New Roman" w:cs="Times New Roman"/>
                <w:i/>
                <w:iCs/>
                <w:color w:val="0000FF"/>
                <w:kern w:val="0"/>
                <w:sz w:val="20"/>
                <w:szCs w:val="20"/>
                <w:u w:val="single"/>
                <w:lang w:eastAsia="pt-BR" w:bidi="ar-SA"/>
              </w:rPr>
            </w:rPrChange>
          </w:rPr>
          <w:t>r</w:t>
        </w:r>
        <w:r w:rsidRPr="00C56AB4">
          <w:rPr>
            <w:rFonts w:asciiTheme="minorHAnsi" w:eastAsia="Times New Roman" w:hAnsiTheme="minorHAnsi" w:cstheme="minorHAnsi"/>
            <w:iCs/>
            <w:kern w:val="0"/>
            <w:lang w:eastAsia="pt-BR" w:bidi="ar-SA"/>
            <w:rPrChange w:id="462" w:author="Rhaissa" w:date="2011-10-10T12:12:00Z">
              <w:rPr>
                <w:rFonts w:eastAsia="Times New Roman" w:cs="Times New Roman"/>
                <w:i/>
                <w:iCs/>
                <w:color w:val="0000FF"/>
                <w:kern w:val="0"/>
                <w:sz w:val="20"/>
                <w:szCs w:val="20"/>
                <w:u w:val="single"/>
                <w:lang w:eastAsia="pt-BR" w:bidi="ar-SA"/>
              </w:rPr>
            </w:rPrChange>
          </w:rPr>
          <w:t>são dos itens de configuração gerados no ciclo de vida do projeto ou produto.</w:t>
        </w:r>
      </w:ins>
    </w:p>
    <w:p w:rsidR="000B50F1" w:rsidRPr="000B50F1" w:rsidRDefault="00C56AB4" w:rsidP="000B50F1">
      <w:pPr>
        <w:widowControl/>
        <w:suppressAutoHyphens w:val="0"/>
        <w:autoSpaceDN/>
        <w:spacing w:after="120" w:line="240" w:lineRule="atLeast"/>
        <w:ind w:left="720"/>
        <w:textAlignment w:val="auto"/>
        <w:rPr>
          <w:ins w:id="463" w:author="Rhaissa" w:date="2011-10-10T12:11:00Z"/>
          <w:rFonts w:asciiTheme="minorHAnsi" w:eastAsia="Times New Roman" w:hAnsiTheme="minorHAnsi" w:cstheme="minorHAnsi"/>
          <w:iCs/>
          <w:kern w:val="0"/>
          <w:lang w:eastAsia="pt-BR" w:bidi="ar-SA"/>
          <w:rPrChange w:id="464" w:author="Rhaissa" w:date="2011-10-10T12:12:00Z">
            <w:rPr>
              <w:ins w:id="465" w:author="Rhaissa" w:date="2011-10-10T12:11:00Z"/>
              <w:rFonts w:eastAsia="Times New Roman" w:cs="Times New Roman"/>
              <w:i/>
              <w:iCs/>
              <w:color w:val="0000FF"/>
              <w:kern w:val="0"/>
              <w:sz w:val="20"/>
              <w:szCs w:val="20"/>
              <w:lang w:eastAsia="pt-BR" w:bidi="ar-SA"/>
            </w:rPr>
          </w:rPrChange>
        </w:rPr>
      </w:pPr>
      <w:ins w:id="466" w:author="Rhaissa" w:date="2011-10-10T12:11:00Z">
        <w:r w:rsidRPr="00C56AB4">
          <w:rPr>
            <w:rFonts w:asciiTheme="minorHAnsi" w:eastAsia="Times New Roman" w:hAnsiTheme="minorHAnsi" w:cstheme="minorHAnsi"/>
            <w:iCs/>
            <w:kern w:val="0"/>
            <w:lang w:eastAsia="pt-BR" w:bidi="ar-SA"/>
            <w:rPrChange w:id="467" w:author="Rhaissa" w:date="2011-10-10T12:12:00Z">
              <w:rPr>
                <w:rFonts w:eastAsia="Times New Roman" w:cs="Times New Roman"/>
                <w:i/>
                <w:iCs/>
                <w:color w:val="0000FF"/>
                <w:kern w:val="0"/>
                <w:sz w:val="20"/>
                <w:szCs w:val="20"/>
                <w:u w:val="single"/>
                <w:lang w:eastAsia="pt-BR" w:bidi="ar-SA"/>
              </w:rPr>
            </w:rPrChange>
          </w:rPr>
          <w:t>As questões envolvidas na configuração do ambiente de CM incluem:</w:t>
        </w:r>
      </w:ins>
    </w:p>
    <w:p w:rsidR="00000000" w:rsidRDefault="00C56AB4">
      <w:pPr>
        <w:pStyle w:val="PargrafodaLista"/>
        <w:widowControl/>
        <w:numPr>
          <w:ilvl w:val="0"/>
          <w:numId w:val="4"/>
        </w:numPr>
        <w:suppressAutoHyphens w:val="0"/>
        <w:autoSpaceDN/>
        <w:spacing w:after="120" w:line="240" w:lineRule="atLeast"/>
        <w:textAlignment w:val="auto"/>
        <w:rPr>
          <w:ins w:id="468" w:author="Rhaissa" w:date="2011-10-10T12:11:00Z"/>
          <w:rFonts w:asciiTheme="minorHAnsi" w:eastAsia="Times New Roman" w:hAnsiTheme="minorHAnsi" w:cstheme="minorHAnsi"/>
          <w:iCs/>
          <w:kern w:val="0"/>
          <w:lang w:eastAsia="pt-BR" w:bidi="ar-SA"/>
          <w:rPrChange w:id="469" w:author="Rhaissa" w:date="2011-10-10T12:13:00Z">
            <w:rPr>
              <w:ins w:id="470" w:author="Rhaissa" w:date="2011-10-10T12:11:00Z"/>
              <w:rFonts w:eastAsia="Times New Roman" w:cs="Times New Roman"/>
              <w:i/>
              <w:iCs/>
              <w:color w:val="0000FF"/>
              <w:kern w:val="0"/>
              <w:sz w:val="20"/>
              <w:szCs w:val="20"/>
              <w:lang w:eastAsia="pt-BR" w:bidi="ar-SA"/>
            </w:rPr>
          </w:rPrChange>
        </w:rPr>
        <w:pPrChange w:id="471" w:author="Rhaissa" w:date="2011-10-10T12:13:00Z">
          <w:pPr>
            <w:widowControl/>
            <w:suppressAutoHyphens w:val="0"/>
            <w:autoSpaceDN/>
            <w:spacing w:after="120" w:line="240" w:lineRule="atLeast"/>
            <w:textAlignment w:val="auto"/>
          </w:pPr>
        </w:pPrChange>
      </w:pPr>
      <w:proofErr w:type="gramStart"/>
      <w:ins w:id="472" w:author="Rhaissa" w:date="2011-10-10T12:11:00Z">
        <w:r w:rsidRPr="00C56AB4">
          <w:rPr>
            <w:rFonts w:asciiTheme="minorHAnsi" w:eastAsia="Times New Roman" w:hAnsiTheme="minorHAnsi" w:cstheme="minorHAnsi"/>
            <w:iCs/>
            <w:kern w:val="0"/>
            <w:lang w:eastAsia="pt-BR" w:bidi="ar-SA"/>
            <w:rPrChange w:id="473" w:author="Rhaissa" w:date="2011-10-10T12:13:00Z">
              <w:rPr>
                <w:rFonts w:eastAsia="Times New Roman" w:cs="Times New Roman"/>
                <w:i/>
                <w:iCs/>
                <w:color w:val="0000FF"/>
                <w:kern w:val="0"/>
                <w:sz w:val="20"/>
                <w:szCs w:val="20"/>
                <w:u w:val="single"/>
                <w:lang w:eastAsia="pt-BR" w:bidi="ar-SA"/>
              </w:rPr>
            </w:rPrChange>
          </w:rPr>
          <w:t>tamanho</w:t>
        </w:r>
        <w:proofErr w:type="gramEnd"/>
        <w:r w:rsidRPr="00C56AB4">
          <w:rPr>
            <w:rFonts w:asciiTheme="minorHAnsi" w:eastAsia="Times New Roman" w:hAnsiTheme="minorHAnsi" w:cstheme="minorHAnsi"/>
            <w:iCs/>
            <w:kern w:val="0"/>
            <w:lang w:eastAsia="pt-BR" w:bidi="ar-SA"/>
            <w:rPrChange w:id="474" w:author="Rhaissa" w:date="2011-10-10T12:13:00Z">
              <w:rPr>
                <w:rFonts w:eastAsia="Times New Roman" w:cs="Times New Roman"/>
                <w:i/>
                <w:iCs/>
                <w:color w:val="0000FF"/>
                <w:kern w:val="0"/>
                <w:sz w:val="20"/>
                <w:szCs w:val="20"/>
                <w:u w:val="single"/>
                <w:lang w:eastAsia="pt-BR" w:bidi="ar-SA"/>
              </w:rPr>
            </w:rPrChange>
          </w:rPr>
          <w:t xml:space="preserve"> previsto dos dados do produto</w:t>
        </w:r>
      </w:ins>
    </w:p>
    <w:p w:rsidR="00000000" w:rsidRDefault="00C56AB4">
      <w:pPr>
        <w:pStyle w:val="PargrafodaLista"/>
        <w:widowControl/>
        <w:numPr>
          <w:ilvl w:val="0"/>
          <w:numId w:val="4"/>
        </w:numPr>
        <w:suppressAutoHyphens w:val="0"/>
        <w:autoSpaceDN/>
        <w:spacing w:after="120" w:line="240" w:lineRule="atLeast"/>
        <w:textAlignment w:val="auto"/>
        <w:rPr>
          <w:ins w:id="475" w:author="Rhaissa" w:date="2011-10-10T12:11:00Z"/>
          <w:rFonts w:asciiTheme="minorHAnsi" w:eastAsia="Times New Roman" w:hAnsiTheme="minorHAnsi" w:cstheme="minorHAnsi"/>
          <w:iCs/>
          <w:kern w:val="0"/>
          <w:lang w:eastAsia="pt-BR" w:bidi="ar-SA"/>
          <w:rPrChange w:id="476" w:author="Rhaissa" w:date="2011-10-10T12:13:00Z">
            <w:rPr>
              <w:ins w:id="477" w:author="Rhaissa" w:date="2011-10-10T12:11:00Z"/>
              <w:rFonts w:eastAsia="Times New Roman" w:cs="Times New Roman"/>
              <w:i/>
              <w:iCs/>
              <w:color w:val="0000FF"/>
              <w:kern w:val="0"/>
              <w:sz w:val="20"/>
              <w:szCs w:val="20"/>
              <w:lang w:eastAsia="pt-BR" w:bidi="ar-SA"/>
            </w:rPr>
          </w:rPrChange>
        </w:rPr>
        <w:pPrChange w:id="478" w:author="Rhaissa" w:date="2011-10-10T12:13:00Z">
          <w:pPr>
            <w:widowControl/>
            <w:suppressAutoHyphens w:val="0"/>
            <w:autoSpaceDN/>
            <w:spacing w:after="120" w:line="240" w:lineRule="atLeast"/>
            <w:textAlignment w:val="auto"/>
          </w:pPr>
        </w:pPrChange>
      </w:pPr>
      <w:proofErr w:type="gramStart"/>
      <w:ins w:id="479" w:author="Rhaissa" w:date="2011-10-10T12:11:00Z">
        <w:r w:rsidRPr="00C56AB4">
          <w:rPr>
            <w:rFonts w:asciiTheme="minorHAnsi" w:eastAsia="Times New Roman" w:hAnsiTheme="minorHAnsi" w:cstheme="minorHAnsi"/>
            <w:iCs/>
            <w:kern w:val="0"/>
            <w:lang w:eastAsia="pt-BR" w:bidi="ar-SA"/>
            <w:rPrChange w:id="480" w:author="Rhaissa" w:date="2011-10-10T12:13:00Z">
              <w:rPr>
                <w:rFonts w:eastAsia="Times New Roman" w:cs="Times New Roman"/>
                <w:i/>
                <w:iCs/>
                <w:color w:val="0000FF"/>
                <w:kern w:val="0"/>
                <w:sz w:val="20"/>
                <w:szCs w:val="20"/>
                <w:u w:val="single"/>
                <w:lang w:eastAsia="pt-BR" w:bidi="ar-SA"/>
              </w:rPr>
            </w:rPrChange>
          </w:rPr>
          <w:t>distribuição</w:t>
        </w:r>
        <w:proofErr w:type="gramEnd"/>
        <w:r w:rsidRPr="00C56AB4">
          <w:rPr>
            <w:rFonts w:asciiTheme="minorHAnsi" w:eastAsia="Times New Roman" w:hAnsiTheme="minorHAnsi" w:cstheme="minorHAnsi"/>
            <w:iCs/>
            <w:kern w:val="0"/>
            <w:lang w:eastAsia="pt-BR" w:bidi="ar-SA"/>
            <w:rPrChange w:id="481" w:author="Rhaissa" w:date="2011-10-10T12:13:00Z">
              <w:rPr>
                <w:rFonts w:eastAsia="Times New Roman" w:cs="Times New Roman"/>
                <w:i/>
                <w:iCs/>
                <w:color w:val="0000FF"/>
                <w:kern w:val="0"/>
                <w:sz w:val="20"/>
                <w:szCs w:val="20"/>
                <w:u w:val="single"/>
                <w:lang w:eastAsia="pt-BR" w:bidi="ar-SA"/>
              </w:rPr>
            </w:rPrChange>
          </w:rPr>
          <w:t xml:space="preserve"> da equipe do produto</w:t>
        </w:r>
      </w:ins>
    </w:p>
    <w:p w:rsidR="00000000" w:rsidRDefault="00C56AB4">
      <w:pPr>
        <w:pStyle w:val="PargrafodaLista"/>
        <w:widowControl/>
        <w:numPr>
          <w:ilvl w:val="0"/>
          <w:numId w:val="4"/>
        </w:numPr>
        <w:suppressAutoHyphens w:val="0"/>
        <w:autoSpaceDN/>
        <w:spacing w:after="120" w:line="240" w:lineRule="atLeast"/>
        <w:textAlignment w:val="auto"/>
        <w:rPr>
          <w:ins w:id="482" w:author="Rhaissa" w:date="2011-10-10T12:11:00Z"/>
          <w:rFonts w:asciiTheme="minorHAnsi" w:eastAsia="Times New Roman" w:hAnsiTheme="minorHAnsi" w:cstheme="minorHAnsi"/>
          <w:iCs/>
          <w:kern w:val="0"/>
          <w:lang w:eastAsia="pt-BR" w:bidi="ar-SA"/>
          <w:rPrChange w:id="483" w:author="Rhaissa" w:date="2011-10-10T12:13:00Z">
            <w:rPr>
              <w:ins w:id="484" w:author="Rhaissa" w:date="2011-10-10T12:11:00Z"/>
              <w:rFonts w:eastAsia="Times New Roman" w:cs="Times New Roman"/>
              <w:i/>
              <w:iCs/>
              <w:color w:val="0000FF"/>
              <w:kern w:val="0"/>
              <w:sz w:val="20"/>
              <w:szCs w:val="20"/>
              <w:lang w:eastAsia="pt-BR" w:bidi="ar-SA"/>
            </w:rPr>
          </w:rPrChange>
        </w:rPr>
        <w:pPrChange w:id="485" w:author="Rhaissa" w:date="2011-10-10T12:13:00Z">
          <w:pPr>
            <w:widowControl/>
            <w:suppressAutoHyphens w:val="0"/>
            <w:autoSpaceDN/>
            <w:spacing w:after="120" w:line="240" w:lineRule="atLeast"/>
            <w:textAlignment w:val="auto"/>
          </w:pPr>
        </w:pPrChange>
      </w:pPr>
      <w:proofErr w:type="gramStart"/>
      <w:ins w:id="486" w:author="Rhaissa" w:date="2011-10-10T12:11:00Z">
        <w:r w:rsidRPr="00C56AB4">
          <w:rPr>
            <w:rFonts w:asciiTheme="minorHAnsi" w:eastAsia="Times New Roman" w:hAnsiTheme="minorHAnsi" w:cstheme="minorHAnsi"/>
            <w:iCs/>
            <w:kern w:val="0"/>
            <w:lang w:eastAsia="pt-BR" w:bidi="ar-SA"/>
            <w:rPrChange w:id="487" w:author="Rhaissa" w:date="2011-10-10T12:13:00Z">
              <w:rPr>
                <w:rFonts w:eastAsia="Times New Roman" w:cs="Times New Roman"/>
                <w:i/>
                <w:iCs/>
                <w:color w:val="0000FF"/>
                <w:kern w:val="0"/>
                <w:sz w:val="20"/>
                <w:szCs w:val="20"/>
                <w:u w:val="single"/>
                <w:lang w:eastAsia="pt-BR" w:bidi="ar-SA"/>
              </w:rPr>
            </w:rPrChange>
          </w:rPr>
          <w:t>localização</w:t>
        </w:r>
        <w:proofErr w:type="gramEnd"/>
        <w:r w:rsidRPr="00C56AB4">
          <w:rPr>
            <w:rFonts w:asciiTheme="minorHAnsi" w:eastAsia="Times New Roman" w:hAnsiTheme="minorHAnsi" w:cstheme="minorHAnsi"/>
            <w:iCs/>
            <w:kern w:val="0"/>
            <w:lang w:eastAsia="pt-BR" w:bidi="ar-SA"/>
            <w:rPrChange w:id="488" w:author="Rhaissa" w:date="2011-10-10T12:13:00Z">
              <w:rPr>
                <w:rFonts w:eastAsia="Times New Roman" w:cs="Times New Roman"/>
                <w:i/>
                <w:iCs/>
                <w:color w:val="0000FF"/>
                <w:kern w:val="0"/>
                <w:sz w:val="20"/>
                <w:szCs w:val="20"/>
                <w:u w:val="single"/>
                <w:lang w:eastAsia="pt-BR" w:bidi="ar-SA"/>
              </w:rPr>
            </w:rPrChange>
          </w:rPr>
          <w:t xml:space="preserve"> física dos servidores e clientes]</w:t>
        </w:r>
      </w:ins>
    </w:p>
    <w:p w:rsidR="000B50F1" w:rsidRPr="000B50F1" w:rsidRDefault="00C56AB4" w:rsidP="000B50F1">
      <w:pPr>
        <w:keepNext/>
        <w:widowControl/>
        <w:suppressAutoHyphens w:val="0"/>
        <w:autoSpaceDN/>
        <w:spacing w:before="120" w:after="60" w:line="240" w:lineRule="atLeast"/>
        <w:ind w:left="720" w:hanging="720"/>
        <w:textAlignment w:val="auto"/>
        <w:outlineLvl w:val="0"/>
        <w:rPr>
          <w:ins w:id="489" w:author="Rhaissa" w:date="2011-10-10T12:11:00Z"/>
          <w:rFonts w:asciiTheme="minorHAnsi" w:eastAsia="Times New Roman" w:hAnsiTheme="minorHAnsi" w:cstheme="minorHAnsi"/>
          <w:b/>
          <w:bCs/>
          <w:kern w:val="36"/>
          <w:sz w:val="32"/>
          <w:szCs w:val="32"/>
          <w:lang w:eastAsia="pt-BR" w:bidi="ar-SA"/>
          <w:rPrChange w:id="490" w:author="Rhaissa" w:date="2011-10-10T12:13:00Z">
            <w:rPr>
              <w:ins w:id="491" w:author="Rhaissa" w:date="2011-10-10T12:11:00Z"/>
              <w:rFonts w:ascii="Arial" w:eastAsia="Times New Roman" w:hAnsi="Arial" w:cs="Arial"/>
              <w:b/>
              <w:bCs/>
              <w:color w:val="000000"/>
              <w:kern w:val="36"/>
              <w:lang w:eastAsia="pt-BR" w:bidi="ar-SA"/>
            </w:rPr>
          </w:rPrChange>
        </w:rPr>
      </w:pPr>
      <w:bookmarkStart w:id="492" w:name="3.__________________The_CM_Program"/>
      <w:ins w:id="493" w:author="Rhaissa" w:date="2011-10-10T12:11:00Z">
        <w:r w:rsidRPr="00C56AB4">
          <w:rPr>
            <w:rFonts w:asciiTheme="minorHAnsi" w:eastAsia="Times New Roman" w:hAnsiTheme="minorHAnsi" w:cstheme="minorHAnsi"/>
            <w:b/>
            <w:bCs/>
            <w:kern w:val="36"/>
            <w:sz w:val="32"/>
            <w:szCs w:val="32"/>
            <w:lang w:eastAsia="pt-BR" w:bidi="ar-SA"/>
            <w:rPrChange w:id="494" w:author="Rhaissa" w:date="2011-10-10T12:13:00Z">
              <w:rPr>
                <w:rFonts w:ascii="Arial" w:eastAsia="Times New Roman" w:hAnsi="Arial" w:cs="Arial"/>
                <w:b/>
                <w:bCs/>
                <w:color w:val="000000"/>
                <w:kern w:val="36"/>
                <w:u w:val="single"/>
                <w:lang w:eastAsia="pt-BR" w:bidi="ar-SA"/>
              </w:rPr>
            </w:rPrChange>
          </w:rPr>
          <w:t>3.</w:t>
        </w:r>
        <w:r w:rsidRPr="00C56AB4">
          <w:rPr>
            <w:rFonts w:asciiTheme="minorHAnsi" w:eastAsia="Times New Roman" w:hAnsiTheme="minorHAnsi" w:cstheme="minorHAnsi"/>
            <w:kern w:val="36"/>
            <w:sz w:val="32"/>
            <w:szCs w:val="32"/>
            <w:lang w:eastAsia="pt-BR" w:bidi="ar-SA"/>
            <w:rPrChange w:id="495" w:author="Rhaissa" w:date="2011-10-10T12:13:00Z">
              <w:rPr>
                <w:rFonts w:eastAsia="Times New Roman" w:cs="Times New Roman"/>
                <w:color w:val="000000"/>
                <w:kern w:val="36"/>
                <w:sz w:val="14"/>
                <w:szCs w:val="14"/>
                <w:u w:val="single"/>
                <w:lang w:eastAsia="pt-BR" w:bidi="ar-SA"/>
              </w:rPr>
            </w:rPrChange>
          </w:rPr>
          <w:t> </w:t>
        </w:r>
        <w:r w:rsidRPr="00C56AB4">
          <w:rPr>
            <w:rFonts w:asciiTheme="minorHAnsi" w:eastAsia="Times New Roman" w:hAnsiTheme="minorHAnsi" w:cstheme="minorHAnsi"/>
            <w:b/>
            <w:bCs/>
            <w:kern w:val="36"/>
            <w:sz w:val="32"/>
            <w:szCs w:val="32"/>
            <w:lang w:eastAsia="pt-BR" w:bidi="ar-SA"/>
            <w:rPrChange w:id="496" w:author="Rhaissa" w:date="2011-10-10T12:13:00Z">
              <w:rPr>
                <w:rFonts w:ascii="Arial" w:eastAsia="Times New Roman" w:hAnsi="Arial" w:cs="Arial"/>
                <w:b/>
                <w:bCs/>
                <w:color w:val="000000"/>
                <w:kern w:val="36"/>
                <w:u w:val="single"/>
                <w:lang w:eastAsia="pt-BR" w:bidi="ar-SA"/>
              </w:rPr>
            </w:rPrChange>
          </w:rPr>
          <w:t>O Programa de Gerenciamento de Configuração</w:t>
        </w:r>
        <w:bookmarkEnd w:id="492"/>
      </w:ins>
    </w:p>
    <w:p w:rsidR="000B50F1" w:rsidRPr="000B50F1" w:rsidRDefault="00C56AB4" w:rsidP="000B50F1">
      <w:pPr>
        <w:keepNext/>
        <w:widowControl/>
        <w:suppressAutoHyphens w:val="0"/>
        <w:autoSpaceDN/>
        <w:spacing w:before="120" w:after="60" w:line="240" w:lineRule="atLeast"/>
        <w:ind w:left="720" w:hanging="720"/>
        <w:textAlignment w:val="auto"/>
        <w:outlineLvl w:val="1"/>
        <w:rPr>
          <w:ins w:id="497" w:author="Rhaissa" w:date="2011-10-10T12:11:00Z"/>
          <w:rFonts w:asciiTheme="minorHAnsi" w:eastAsia="Times New Roman" w:hAnsiTheme="minorHAnsi" w:cstheme="minorHAnsi"/>
          <w:b/>
          <w:bCs/>
          <w:kern w:val="0"/>
          <w:lang w:eastAsia="pt-BR" w:bidi="ar-SA"/>
          <w:rPrChange w:id="498" w:author="Rhaissa" w:date="2011-10-10T12:14:00Z">
            <w:rPr>
              <w:ins w:id="499" w:author="Rhaissa" w:date="2011-10-10T12:11:00Z"/>
              <w:rFonts w:ascii="Arial" w:eastAsia="Times New Roman" w:hAnsi="Arial" w:cs="Arial"/>
              <w:b/>
              <w:bCs/>
              <w:color w:val="000000"/>
              <w:kern w:val="0"/>
              <w:sz w:val="20"/>
              <w:szCs w:val="20"/>
              <w:lang w:eastAsia="pt-BR" w:bidi="ar-SA"/>
            </w:rPr>
          </w:rPrChange>
        </w:rPr>
      </w:pPr>
      <w:bookmarkStart w:id="500" w:name="3.1_______________Configuration_Identifi"/>
      <w:ins w:id="501" w:author="Rhaissa" w:date="2011-10-10T12:11:00Z">
        <w:r w:rsidRPr="00C56AB4">
          <w:rPr>
            <w:rFonts w:asciiTheme="minorHAnsi" w:eastAsia="Times New Roman" w:hAnsiTheme="minorHAnsi" w:cstheme="minorHAnsi"/>
            <w:b/>
            <w:bCs/>
            <w:kern w:val="0"/>
            <w:lang w:eastAsia="pt-BR" w:bidi="ar-SA"/>
            <w:rPrChange w:id="502" w:author="Rhaissa" w:date="2011-10-10T12:14:00Z">
              <w:rPr>
                <w:rFonts w:ascii="Arial" w:eastAsia="Times New Roman" w:hAnsi="Arial" w:cs="Arial"/>
                <w:b/>
                <w:bCs/>
                <w:color w:val="000000"/>
                <w:kern w:val="0"/>
                <w:sz w:val="20"/>
                <w:szCs w:val="20"/>
                <w:u w:val="single"/>
                <w:lang w:eastAsia="pt-BR" w:bidi="ar-SA"/>
              </w:rPr>
            </w:rPrChange>
          </w:rPr>
          <w:t>3.1</w:t>
        </w:r>
        <w:r w:rsidRPr="00C56AB4">
          <w:rPr>
            <w:rFonts w:asciiTheme="minorHAnsi" w:eastAsia="Times New Roman" w:hAnsiTheme="minorHAnsi" w:cstheme="minorHAnsi"/>
            <w:b/>
            <w:kern w:val="0"/>
            <w:lang w:eastAsia="pt-BR" w:bidi="ar-SA"/>
            <w:rPrChange w:id="503" w:author="Rhaissa" w:date="2011-10-10T12:14:00Z">
              <w:rPr>
                <w:rFonts w:eastAsia="Times New Roman" w:cs="Times New Roman"/>
                <w:color w:val="000000"/>
                <w:kern w:val="0"/>
                <w:sz w:val="14"/>
                <w:szCs w:val="14"/>
                <w:u w:val="single"/>
                <w:lang w:eastAsia="pt-BR" w:bidi="ar-SA"/>
              </w:rPr>
            </w:rPrChange>
          </w:rPr>
          <w:t>  </w:t>
        </w:r>
        <w:r w:rsidRPr="00C56AB4">
          <w:rPr>
            <w:rFonts w:asciiTheme="minorHAnsi" w:eastAsia="Times New Roman" w:hAnsiTheme="minorHAnsi" w:cstheme="minorHAnsi"/>
            <w:b/>
            <w:bCs/>
            <w:kern w:val="0"/>
            <w:lang w:eastAsia="pt-BR" w:bidi="ar-SA"/>
            <w:rPrChange w:id="504" w:author="Rhaissa" w:date="2011-10-10T12:14:00Z">
              <w:rPr>
                <w:rFonts w:ascii="Arial" w:eastAsia="Times New Roman" w:hAnsi="Arial" w:cs="Arial"/>
                <w:b/>
                <w:bCs/>
                <w:color w:val="000000"/>
                <w:kern w:val="0"/>
                <w:sz w:val="20"/>
                <w:szCs w:val="20"/>
                <w:u w:val="single"/>
                <w:lang w:eastAsia="pt-BR" w:bidi="ar-SA"/>
              </w:rPr>
            </w:rPrChange>
          </w:rPr>
          <w:t>Identificação da Configuração</w:t>
        </w:r>
        <w:bookmarkEnd w:id="500"/>
      </w:ins>
    </w:p>
    <w:p w:rsidR="000B50F1" w:rsidRPr="000B50F1" w:rsidRDefault="00C56AB4" w:rsidP="000B50F1">
      <w:pPr>
        <w:keepNext/>
        <w:widowControl/>
        <w:suppressAutoHyphens w:val="0"/>
        <w:autoSpaceDN/>
        <w:spacing w:before="120" w:after="60" w:line="240" w:lineRule="atLeast"/>
        <w:ind w:left="720" w:hanging="720"/>
        <w:textAlignment w:val="auto"/>
        <w:outlineLvl w:val="2"/>
        <w:rPr>
          <w:ins w:id="505" w:author="Rhaissa" w:date="2011-10-10T12:11:00Z"/>
          <w:rFonts w:asciiTheme="minorHAnsi" w:eastAsia="Times New Roman" w:hAnsiTheme="minorHAnsi" w:cstheme="minorHAnsi"/>
          <w:iCs/>
          <w:kern w:val="0"/>
          <w:lang w:eastAsia="pt-BR" w:bidi="ar-SA"/>
          <w:rPrChange w:id="506" w:author="Rhaissa" w:date="2011-10-10T12:12:00Z">
            <w:rPr>
              <w:ins w:id="507" w:author="Rhaissa" w:date="2011-10-10T12:11:00Z"/>
              <w:rFonts w:ascii="Arial" w:eastAsia="Times New Roman" w:hAnsi="Arial" w:cs="Arial"/>
              <w:i/>
              <w:iCs/>
              <w:color w:val="000000"/>
              <w:kern w:val="0"/>
              <w:sz w:val="20"/>
              <w:szCs w:val="20"/>
              <w:lang w:eastAsia="pt-BR" w:bidi="ar-SA"/>
            </w:rPr>
          </w:rPrChange>
        </w:rPr>
      </w:pPr>
      <w:bookmarkStart w:id="508" w:name="3.1.1__________Identification_Methods"/>
      <w:ins w:id="509" w:author="Rhaissa" w:date="2011-10-10T12:11:00Z">
        <w:r w:rsidRPr="00C56AB4">
          <w:rPr>
            <w:rFonts w:asciiTheme="minorHAnsi" w:eastAsia="Times New Roman" w:hAnsiTheme="minorHAnsi" w:cstheme="minorHAnsi"/>
            <w:b/>
            <w:iCs/>
            <w:kern w:val="0"/>
            <w:lang w:eastAsia="pt-BR" w:bidi="ar-SA"/>
            <w:rPrChange w:id="510" w:author="Rhaissa" w:date="2011-10-10T12:14:00Z">
              <w:rPr>
                <w:rFonts w:ascii="Arial" w:eastAsia="Times New Roman" w:hAnsi="Arial" w:cs="Arial"/>
                <w:i/>
                <w:iCs/>
                <w:color w:val="000000"/>
                <w:kern w:val="0"/>
                <w:sz w:val="20"/>
                <w:szCs w:val="20"/>
                <w:u w:val="single"/>
                <w:lang w:eastAsia="pt-BR" w:bidi="ar-SA"/>
              </w:rPr>
            </w:rPrChange>
          </w:rPr>
          <w:t>3.1.1</w:t>
        </w:r>
        <w:r w:rsidRPr="00C56AB4">
          <w:rPr>
            <w:rFonts w:asciiTheme="minorHAnsi" w:eastAsia="Times New Roman" w:hAnsiTheme="minorHAnsi" w:cstheme="minorHAnsi"/>
            <w:b/>
            <w:kern w:val="0"/>
            <w:lang w:eastAsia="pt-BR" w:bidi="ar-SA"/>
            <w:rPrChange w:id="511" w:author="Rhaissa" w:date="2011-10-10T12:14:00Z">
              <w:rPr>
                <w:rFonts w:eastAsia="Times New Roman" w:cs="Times New Roman"/>
                <w:color w:val="000000"/>
                <w:kern w:val="0"/>
                <w:sz w:val="14"/>
                <w:szCs w:val="14"/>
                <w:u w:val="single"/>
                <w:lang w:eastAsia="pt-BR" w:bidi="ar-SA"/>
              </w:rPr>
            </w:rPrChange>
          </w:rPr>
          <w:t> </w:t>
        </w:r>
        <w:r w:rsidRPr="00C56AB4">
          <w:rPr>
            <w:rFonts w:asciiTheme="minorHAnsi" w:eastAsia="Times New Roman" w:hAnsiTheme="minorHAnsi" w:cstheme="minorHAnsi"/>
            <w:b/>
            <w:iCs/>
            <w:kern w:val="0"/>
            <w:lang w:eastAsia="pt-BR" w:bidi="ar-SA"/>
            <w:rPrChange w:id="512" w:author="Rhaissa" w:date="2011-10-10T12:14:00Z">
              <w:rPr>
                <w:rFonts w:ascii="Arial" w:eastAsia="Times New Roman" w:hAnsi="Arial" w:cs="Arial"/>
                <w:i/>
                <w:iCs/>
                <w:color w:val="000000"/>
                <w:kern w:val="0"/>
                <w:sz w:val="20"/>
                <w:szCs w:val="20"/>
                <w:u w:val="single"/>
                <w:lang w:eastAsia="pt-BR" w:bidi="ar-SA"/>
              </w:rPr>
            </w:rPrChange>
          </w:rPr>
          <w:t>Métodos de Identificação</w:t>
        </w:r>
        <w:bookmarkEnd w:id="508"/>
      </w:ins>
    </w:p>
    <w:p w:rsidR="000B50F1" w:rsidRPr="000B50F1" w:rsidRDefault="00C56AB4" w:rsidP="000B50F1">
      <w:pPr>
        <w:widowControl/>
        <w:suppressAutoHyphens w:val="0"/>
        <w:autoSpaceDN/>
        <w:spacing w:after="120" w:line="240" w:lineRule="atLeast"/>
        <w:ind w:left="720"/>
        <w:textAlignment w:val="auto"/>
        <w:rPr>
          <w:ins w:id="513" w:author="Rhaissa" w:date="2011-10-10T12:11:00Z"/>
          <w:rFonts w:asciiTheme="minorHAnsi" w:eastAsia="Times New Roman" w:hAnsiTheme="minorHAnsi" w:cstheme="minorHAnsi"/>
          <w:iCs/>
          <w:kern w:val="0"/>
          <w:lang w:eastAsia="pt-BR" w:bidi="ar-SA"/>
          <w:rPrChange w:id="514" w:author="Rhaissa" w:date="2011-10-10T12:12:00Z">
            <w:rPr>
              <w:ins w:id="515" w:author="Rhaissa" w:date="2011-10-10T12:11:00Z"/>
              <w:rFonts w:eastAsia="Times New Roman" w:cs="Times New Roman"/>
              <w:i/>
              <w:iCs/>
              <w:color w:val="0000FF"/>
              <w:kern w:val="0"/>
              <w:sz w:val="20"/>
              <w:szCs w:val="20"/>
              <w:lang w:eastAsia="pt-BR" w:bidi="ar-SA"/>
            </w:rPr>
          </w:rPrChange>
        </w:rPr>
      </w:pPr>
      <w:ins w:id="516" w:author="Rhaissa" w:date="2011-10-10T12:11:00Z">
        <w:r w:rsidRPr="00C56AB4">
          <w:rPr>
            <w:rFonts w:asciiTheme="minorHAnsi" w:eastAsia="Times New Roman" w:hAnsiTheme="minorHAnsi" w:cstheme="minorHAnsi"/>
            <w:iCs/>
            <w:kern w:val="0"/>
            <w:lang w:eastAsia="pt-BR" w:bidi="ar-SA"/>
            <w:rPrChange w:id="517" w:author="Rhaissa" w:date="2011-10-10T12:12:00Z">
              <w:rPr>
                <w:rFonts w:eastAsia="Times New Roman" w:cs="Times New Roman"/>
                <w:i/>
                <w:iCs/>
                <w:color w:val="0000FF"/>
                <w:kern w:val="0"/>
                <w:sz w:val="20"/>
                <w:szCs w:val="20"/>
                <w:u w:val="single"/>
                <w:lang w:eastAsia="pt-BR" w:bidi="ar-SA"/>
              </w:rPr>
            </w:rPrChange>
          </w:rPr>
          <w:t>[Descreva como os artefatos do projeto ou produto devem ser nomeados, marcados e n</w:t>
        </w:r>
        <w:r w:rsidRPr="00C56AB4">
          <w:rPr>
            <w:rFonts w:asciiTheme="minorHAnsi" w:eastAsia="Times New Roman" w:hAnsiTheme="minorHAnsi" w:cstheme="minorHAnsi"/>
            <w:iCs/>
            <w:kern w:val="0"/>
            <w:lang w:eastAsia="pt-BR" w:bidi="ar-SA"/>
            <w:rPrChange w:id="518" w:author="Rhaissa" w:date="2011-10-10T12:12:00Z">
              <w:rPr>
                <w:rFonts w:eastAsia="Times New Roman" w:cs="Times New Roman"/>
                <w:i/>
                <w:iCs/>
                <w:color w:val="0000FF"/>
                <w:kern w:val="0"/>
                <w:sz w:val="20"/>
                <w:szCs w:val="20"/>
                <w:u w:val="single"/>
                <w:lang w:eastAsia="pt-BR" w:bidi="ar-SA"/>
              </w:rPr>
            </w:rPrChange>
          </w:rPr>
          <w:t>u</w:t>
        </w:r>
        <w:r w:rsidRPr="00C56AB4">
          <w:rPr>
            <w:rFonts w:asciiTheme="minorHAnsi" w:eastAsia="Times New Roman" w:hAnsiTheme="minorHAnsi" w:cstheme="minorHAnsi"/>
            <w:iCs/>
            <w:kern w:val="0"/>
            <w:lang w:eastAsia="pt-BR" w:bidi="ar-SA"/>
            <w:rPrChange w:id="519" w:author="Rhaissa" w:date="2011-10-10T12:12:00Z">
              <w:rPr>
                <w:rFonts w:eastAsia="Times New Roman" w:cs="Times New Roman"/>
                <w:i/>
                <w:iCs/>
                <w:color w:val="0000FF"/>
                <w:kern w:val="0"/>
                <w:sz w:val="20"/>
                <w:szCs w:val="20"/>
                <w:u w:val="single"/>
                <w:lang w:eastAsia="pt-BR" w:bidi="ar-SA"/>
              </w:rPr>
            </w:rPrChange>
          </w:rPr>
          <w:t>merados. O esquema de identificação deve abranger o hardware, o software do sistema, os produtos de terceiros (COTS) e todos os artefatos de desenvolvimento de aplicativos li</w:t>
        </w:r>
        <w:r w:rsidRPr="00C56AB4">
          <w:rPr>
            <w:rFonts w:asciiTheme="minorHAnsi" w:eastAsia="Times New Roman" w:hAnsiTheme="minorHAnsi" w:cstheme="minorHAnsi"/>
            <w:iCs/>
            <w:kern w:val="0"/>
            <w:lang w:eastAsia="pt-BR" w:bidi="ar-SA"/>
            <w:rPrChange w:id="520" w:author="Rhaissa" w:date="2011-10-10T12:12:00Z">
              <w:rPr>
                <w:rFonts w:eastAsia="Times New Roman" w:cs="Times New Roman"/>
                <w:i/>
                <w:iCs/>
                <w:color w:val="0000FF"/>
                <w:kern w:val="0"/>
                <w:sz w:val="20"/>
                <w:szCs w:val="20"/>
                <w:u w:val="single"/>
                <w:lang w:eastAsia="pt-BR" w:bidi="ar-SA"/>
              </w:rPr>
            </w:rPrChange>
          </w:rPr>
          <w:t>s</w:t>
        </w:r>
        <w:r w:rsidRPr="00C56AB4">
          <w:rPr>
            <w:rFonts w:asciiTheme="minorHAnsi" w:eastAsia="Times New Roman" w:hAnsiTheme="minorHAnsi" w:cstheme="minorHAnsi"/>
            <w:iCs/>
            <w:kern w:val="0"/>
            <w:lang w:eastAsia="pt-BR" w:bidi="ar-SA"/>
            <w:rPrChange w:id="521" w:author="Rhaissa" w:date="2011-10-10T12:12:00Z">
              <w:rPr>
                <w:rFonts w:eastAsia="Times New Roman" w:cs="Times New Roman"/>
                <w:i/>
                <w:iCs/>
                <w:color w:val="0000FF"/>
                <w:kern w:val="0"/>
                <w:sz w:val="20"/>
                <w:szCs w:val="20"/>
                <w:u w:val="single"/>
                <w:lang w:eastAsia="pt-BR" w:bidi="ar-SA"/>
              </w:rPr>
            </w:rPrChange>
          </w:rPr>
          <w:t>tados na estrutura de diretórios do produto; por exemplo, planos, modelos, componentes, software de teste, resultados e dados, executáveis e assim por diante.]</w:t>
        </w:r>
      </w:ins>
    </w:p>
    <w:p w:rsidR="000B50F1" w:rsidRPr="009A3B9E" w:rsidRDefault="00C56AB4" w:rsidP="000B50F1">
      <w:pPr>
        <w:keepNext/>
        <w:widowControl/>
        <w:suppressAutoHyphens w:val="0"/>
        <w:autoSpaceDN/>
        <w:spacing w:before="120" w:after="60" w:line="240" w:lineRule="atLeast"/>
        <w:ind w:left="720" w:hanging="720"/>
        <w:textAlignment w:val="auto"/>
        <w:outlineLvl w:val="2"/>
        <w:rPr>
          <w:ins w:id="522" w:author="Rhaissa" w:date="2011-10-10T12:11:00Z"/>
          <w:rFonts w:asciiTheme="minorHAnsi" w:eastAsia="Times New Roman" w:hAnsiTheme="minorHAnsi" w:cstheme="minorHAnsi"/>
          <w:b/>
          <w:iCs/>
          <w:kern w:val="0"/>
          <w:lang w:eastAsia="pt-BR" w:bidi="ar-SA"/>
          <w:rPrChange w:id="523" w:author="Rhaissa" w:date="2011-10-10T12:14:00Z">
            <w:rPr>
              <w:ins w:id="524" w:author="Rhaissa" w:date="2011-10-10T12:11:00Z"/>
              <w:rFonts w:ascii="Arial" w:eastAsia="Times New Roman" w:hAnsi="Arial" w:cs="Arial"/>
              <w:i/>
              <w:iCs/>
              <w:color w:val="000000"/>
              <w:kern w:val="0"/>
              <w:sz w:val="20"/>
              <w:szCs w:val="20"/>
              <w:lang w:eastAsia="pt-BR" w:bidi="ar-SA"/>
            </w:rPr>
          </w:rPrChange>
        </w:rPr>
      </w:pPr>
      <w:bookmarkStart w:id="525" w:name="3.1.2__________Project_Baselines"/>
      <w:ins w:id="526" w:author="Rhaissa" w:date="2011-10-10T12:11:00Z">
        <w:r w:rsidRPr="00C56AB4">
          <w:rPr>
            <w:rFonts w:asciiTheme="minorHAnsi" w:eastAsia="Times New Roman" w:hAnsiTheme="minorHAnsi" w:cstheme="minorHAnsi"/>
            <w:b/>
            <w:iCs/>
            <w:kern w:val="0"/>
            <w:lang w:eastAsia="pt-BR" w:bidi="ar-SA"/>
            <w:rPrChange w:id="527" w:author="Rhaissa" w:date="2011-10-10T12:14:00Z">
              <w:rPr>
                <w:rFonts w:ascii="Arial" w:eastAsia="Times New Roman" w:hAnsi="Arial" w:cs="Arial"/>
                <w:i/>
                <w:iCs/>
                <w:color w:val="000000"/>
                <w:kern w:val="0"/>
                <w:sz w:val="20"/>
                <w:szCs w:val="20"/>
                <w:u w:val="single"/>
                <w:lang w:eastAsia="pt-BR" w:bidi="ar-SA"/>
              </w:rPr>
            </w:rPrChange>
          </w:rPr>
          <w:t>3.1.2</w:t>
        </w:r>
        <w:r w:rsidRPr="00C56AB4">
          <w:rPr>
            <w:rFonts w:asciiTheme="minorHAnsi" w:eastAsia="Times New Roman" w:hAnsiTheme="minorHAnsi" w:cstheme="minorHAnsi"/>
            <w:b/>
            <w:kern w:val="0"/>
            <w:lang w:eastAsia="pt-BR" w:bidi="ar-SA"/>
            <w:rPrChange w:id="528" w:author="Rhaissa" w:date="2011-10-10T12:14:00Z">
              <w:rPr>
                <w:rFonts w:eastAsia="Times New Roman" w:cs="Times New Roman"/>
                <w:color w:val="000000"/>
                <w:kern w:val="0"/>
                <w:sz w:val="14"/>
                <w:szCs w:val="14"/>
                <w:u w:val="single"/>
                <w:lang w:eastAsia="pt-BR" w:bidi="ar-SA"/>
              </w:rPr>
            </w:rPrChange>
          </w:rPr>
          <w:t> </w:t>
        </w:r>
        <w:proofErr w:type="spellStart"/>
        <w:r w:rsidRPr="00C56AB4">
          <w:rPr>
            <w:rFonts w:asciiTheme="minorHAnsi" w:eastAsia="Times New Roman" w:hAnsiTheme="minorHAnsi" w:cstheme="minorHAnsi"/>
            <w:b/>
            <w:iCs/>
            <w:kern w:val="0"/>
            <w:lang w:eastAsia="pt-BR" w:bidi="ar-SA"/>
            <w:rPrChange w:id="529" w:author="Rhaissa" w:date="2011-10-10T12:14:00Z">
              <w:rPr>
                <w:rFonts w:ascii="Arial" w:eastAsia="Times New Roman" w:hAnsi="Arial" w:cs="Arial"/>
                <w:i/>
                <w:iCs/>
                <w:color w:val="000000"/>
                <w:kern w:val="0"/>
                <w:sz w:val="20"/>
                <w:szCs w:val="20"/>
                <w:u w:val="single"/>
                <w:lang w:eastAsia="pt-BR" w:bidi="ar-SA"/>
              </w:rPr>
            </w:rPrChange>
          </w:rPr>
          <w:t>Baselines</w:t>
        </w:r>
        <w:proofErr w:type="spellEnd"/>
        <w:r w:rsidRPr="00C56AB4">
          <w:rPr>
            <w:rFonts w:asciiTheme="minorHAnsi" w:eastAsia="Times New Roman" w:hAnsiTheme="minorHAnsi" w:cstheme="minorHAnsi"/>
            <w:b/>
            <w:iCs/>
            <w:kern w:val="0"/>
            <w:lang w:eastAsia="pt-BR" w:bidi="ar-SA"/>
            <w:rPrChange w:id="530" w:author="Rhaissa" w:date="2011-10-10T12:14:00Z">
              <w:rPr>
                <w:rFonts w:ascii="Arial" w:eastAsia="Times New Roman" w:hAnsi="Arial" w:cs="Arial"/>
                <w:i/>
                <w:iCs/>
                <w:color w:val="000000"/>
                <w:kern w:val="0"/>
                <w:sz w:val="20"/>
                <w:szCs w:val="20"/>
                <w:u w:val="single"/>
                <w:lang w:eastAsia="pt-BR" w:bidi="ar-SA"/>
              </w:rPr>
            </w:rPrChange>
          </w:rPr>
          <w:t xml:space="preserve"> do Projeto</w:t>
        </w:r>
        <w:bookmarkEnd w:id="525"/>
      </w:ins>
    </w:p>
    <w:p w:rsidR="000B50F1" w:rsidRPr="000B50F1" w:rsidRDefault="00C56AB4" w:rsidP="000B50F1">
      <w:pPr>
        <w:widowControl/>
        <w:suppressAutoHyphens w:val="0"/>
        <w:autoSpaceDN/>
        <w:spacing w:after="120" w:line="240" w:lineRule="atLeast"/>
        <w:ind w:left="720"/>
        <w:textAlignment w:val="auto"/>
        <w:rPr>
          <w:ins w:id="531" w:author="Rhaissa" w:date="2011-10-10T12:11:00Z"/>
          <w:rFonts w:asciiTheme="minorHAnsi" w:eastAsia="Times New Roman" w:hAnsiTheme="minorHAnsi" w:cstheme="minorHAnsi"/>
          <w:iCs/>
          <w:kern w:val="0"/>
          <w:lang w:eastAsia="pt-BR" w:bidi="ar-SA"/>
          <w:rPrChange w:id="532" w:author="Rhaissa" w:date="2011-10-10T12:12:00Z">
            <w:rPr>
              <w:ins w:id="533" w:author="Rhaissa" w:date="2011-10-10T12:11:00Z"/>
              <w:rFonts w:eastAsia="Times New Roman" w:cs="Times New Roman"/>
              <w:i/>
              <w:iCs/>
              <w:color w:val="0000FF"/>
              <w:kern w:val="0"/>
              <w:sz w:val="20"/>
              <w:szCs w:val="20"/>
              <w:lang w:eastAsia="pt-BR" w:bidi="ar-SA"/>
            </w:rPr>
          </w:rPrChange>
        </w:rPr>
      </w:pPr>
      <w:ins w:id="534" w:author="Rhaissa" w:date="2011-10-10T12:11:00Z">
        <w:r w:rsidRPr="00C56AB4">
          <w:rPr>
            <w:rFonts w:asciiTheme="minorHAnsi" w:eastAsia="Times New Roman" w:hAnsiTheme="minorHAnsi" w:cstheme="minorHAnsi"/>
            <w:iCs/>
            <w:kern w:val="0"/>
            <w:lang w:eastAsia="pt-BR" w:bidi="ar-SA"/>
            <w:rPrChange w:id="535" w:author="Rhaissa" w:date="2011-10-10T12:12:00Z">
              <w:rPr>
                <w:rFonts w:eastAsia="Times New Roman" w:cs="Times New Roman"/>
                <w:i/>
                <w:iCs/>
                <w:color w:val="0000FF"/>
                <w:kern w:val="0"/>
                <w:sz w:val="20"/>
                <w:szCs w:val="20"/>
                <w:u w:val="single"/>
                <w:lang w:eastAsia="pt-BR" w:bidi="ar-SA"/>
              </w:rPr>
            </w:rPrChange>
          </w:rPr>
          <w:t xml:space="preserve">[As </w:t>
        </w:r>
        <w:proofErr w:type="spellStart"/>
        <w:r w:rsidRPr="00C56AB4">
          <w:rPr>
            <w:rFonts w:asciiTheme="minorHAnsi" w:eastAsia="Times New Roman" w:hAnsiTheme="minorHAnsi" w:cstheme="minorHAnsi"/>
            <w:iCs/>
            <w:kern w:val="0"/>
            <w:lang w:eastAsia="pt-BR" w:bidi="ar-SA"/>
            <w:rPrChange w:id="536" w:author="Rhaissa" w:date="2011-10-10T12:12:00Z">
              <w:rPr>
                <w:rFonts w:eastAsia="Times New Roman" w:cs="Times New Roman"/>
                <w:i/>
                <w:iCs/>
                <w:color w:val="0000FF"/>
                <w:kern w:val="0"/>
                <w:sz w:val="20"/>
                <w:szCs w:val="20"/>
                <w:u w:val="single"/>
                <w:lang w:eastAsia="pt-BR" w:bidi="ar-SA"/>
              </w:rPr>
            </w:rPrChange>
          </w:rPr>
          <w:t>baselines</w:t>
        </w:r>
        <w:proofErr w:type="spellEnd"/>
        <w:r w:rsidRPr="00C56AB4">
          <w:rPr>
            <w:rFonts w:asciiTheme="minorHAnsi" w:eastAsia="Times New Roman" w:hAnsiTheme="minorHAnsi" w:cstheme="minorHAnsi"/>
            <w:iCs/>
            <w:kern w:val="0"/>
            <w:lang w:eastAsia="pt-BR" w:bidi="ar-SA"/>
            <w:rPrChange w:id="537" w:author="Rhaissa" w:date="2011-10-10T12:12:00Z">
              <w:rPr>
                <w:rFonts w:eastAsia="Times New Roman" w:cs="Times New Roman"/>
                <w:i/>
                <w:iCs/>
                <w:color w:val="0000FF"/>
                <w:kern w:val="0"/>
                <w:sz w:val="20"/>
                <w:szCs w:val="20"/>
                <w:u w:val="single"/>
                <w:lang w:eastAsia="pt-BR" w:bidi="ar-SA"/>
              </w:rPr>
            </w:rPrChange>
          </w:rPr>
          <w:t xml:space="preserve"> funcionam como um padrão oficial no qual os trabalhos subseqüentes são baseados. Somente mudanças autorizadas podem ser efetuadas nas </w:t>
        </w:r>
        <w:proofErr w:type="spellStart"/>
        <w:r w:rsidRPr="00C56AB4">
          <w:rPr>
            <w:rFonts w:asciiTheme="minorHAnsi" w:eastAsia="Times New Roman" w:hAnsiTheme="minorHAnsi" w:cstheme="minorHAnsi"/>
            <w:iCs/>
            <w:kern w:val="0"/>
            <w:lang w:eastAsia="pt-BR" w:bidi="ar-SA"/>
            <w:rPrChange w:id="538" w:author="Rhaissa" w:date="2011-10-10T12:12:00Z">
              <w:rPr>
                <w:rFonts w:eastAsia="Times New Roman" w:cs="Times New Roman"/>
                <w:i/>
                <w:iCs/>
                <w:color w:val="0000FF"/>
                <w:kern w:val="0"/>
                <w:sz w:val="20"/>
                <w:szCs w:val="20"/>
                <w:u w:val="single"/>
                <w:lang w:eastAsia="pt-BR" w:bidi="ar-SA"/>
              </w:rPr>
            </w:rPrChange>
          </w:rPr>
          <w:t>baselines</w:t>
        </w:r>
        <w:proofErr w:type="spellEnd"/>
        <w:r w:rsidRPr="00C56AB4">
          <w:rPr>
            <w:rFonts w:asciiTheme="minorHAnsi" w:eastAsia="Times New Roman" w:hAnsiTheme="minorHAnsi" w:cstheme="minorHAnsi"/>
            <w:iCs/>
            <w:kern w:val="0"/>
            <w:lang w:eastAsia="pt-BR" w:bidi="ar-SA"/>
            <w:rPrChange w:id="539" w:author="Rhaissa" w:date="2011-10-10T12:12:00Z">
              <w:rPr>
                <w:rFonts w:eastAsia="Times New Roman" w:cs="Times New Roman"/>
                <w:i/>
                <w:iCs/>
                <w:color w:val="0000FF"/>
                <w:kern w:val="0"/>
                <w:sz w:val="20"/>
                <w:szCs w:val="20"/>
                <w:u w:val="single"/>
                <w:lang w:eastAsia="pt-BR" w:bidi="ar-SA"/>
              </w:rPr>
            </w:rPrChange>
          </w:rPr>
          <w:t>.</w:t>
        </w:r>
      </w:ins>
    </w:p>
    <w:p w:rsidR="000B50F1" w:rsidRPr="000B50F1" w:rsidRDefault="00C56AB4" w:rsidP="000B50F1">
      <w:pPr>
        <w:widowControl/>
        <w:suppressAutoHyphens w:val="0"/>
        <w:autoSpaceDN/>
        <w:spacing w:after="120" w:line="240" w:lineRule="atLeast"/>
        <w:ind w:left="720"/>
        <w:textAlignment w:val="auto"/>
        <w:rPr>
          <w:ins w:id="540" w:author="Rhaissa" w:date="2011-10-10T12:11:00Z"/>
          <w:rFonts w:asciiTheme="minorHAnsi" w:eastAsia="Times New Roman" w:hAnsiTheme="minorHAnsi" w:cstheme="minorHAnsi"/>
          <w:iCs/>
          <w:kern w:val="0"/>
          <w:lang w:eastAsia="pt-BR" w:bidi="ar-SA"/>
          <w:rPrChange w:id="541" w:author="Rhaissa" w:date="2011-10-10T12:12:00Z">
            <w:rPr>
              <w:ins w:id="542" w:author="Rhaissa" w:date="2011-10-10T12:11:00Z"/>
              <w:rFonts w:eastAsia="Times New Roman" w:cs="Times New Roman"/>
              <w:i/>
              <w:iCs/>
              <w:color w:val="0000FF"/>
              <w:kern w:val="0"/>
              <w:sz w:val="20"/>
              <w:szCs w:val="20"/>
              <w:lang w:eastAsia="pt-BR" w:bidi="ar-SA"/>
            </w:rPr>
          </w:rPrChange>
        </w:rPr>
      </w:pPr>
      <w:ins w:id="543" w:author="Rhaissa" w:date="2011-10-10T12:11:00Z">
        <w:r w:rsidRPr="00C56AB4">
          <w:rPr>
            <w:rFonts w:asciiTheme="minorHAnsi" w:eastAsia="Times New Roman" w:hAnsiTheme="minorHAnsi" w:cstheme="minorHAnsi"/>
            <w:iCs/>
            <w:kern w:val="0"/>
            <w:lang w:eastAsia="pt-BR" w:bidi="ar-SA"/>
            <w:rPrChange w:id="544" w:author="Rhaissa" w:date="2011-10-10T12:12:00Z">
              <w:rPr>
                <w:rFonts w:eastAsia="Times New Roman" w:cs="Times New Roman"/>
                <w:i/>
                <w:iCs/>
                <w:color w:val="0000FF"/>
                <w:kern w:val="0"/>
                <w:sz w:val="20"/>
                <w:szCs w:val="20"/>
                <w:u w:val="single"/>
                <w:lang w:eastAsia="pt-BR" w:bidi="ar-SA"/>
              </w:rPr>
            </w:rPrChange>
          </w:rPr>
          <w:t xml:space="preserve">Descreva em que pontos do ciclo de vida do projeto ou produto as </w:t>
        </w:r>
        <w:proofErr w:type="spellStart"/>
        <w:r w:rsidRPr="00C56AB4">
          <w:rPr>
            <w:rFonts w:asciiTheme="minorHAnsi" w:eastAsia="Times New Roman" w:hAnsiTheme="minorHAnsi" w:cstheme="minorHAnsi"/>
            <w:iCs/>
            <w:kern w:val="0"/>
            <w:lang w:eastAsia="pt-BR" w:bidi="ar-SA"/>
            <w:rPrChange w:id="545" w:author="Rhaissa" w:date="2011-10-10T12:12:00Z">
              <w:rPr>
                <w:rFonts w:eastAsia="Times New Roman" w:cs="Times New Roman"/>
                <w:i/>
                <w:iCs/>
                <w:color w:val="0000FF"/>
                <w:kern w:val="0"/>
                <w:sz w:val="20"/>
                <w:szCs w:val="20"/>
                <w:u w:val="single"/>
                <w:lang w:eastAsia="pt-BR" w:bidi="ar-SA"/>
              </w:rPr>
            </w:rPrChange>
          </w:rPr>
          <w:t>baselines</w:t>
        </w:r>
        <w:proofErr w:type="spellEnd"/>
        <w:r w:rsidRPr="00C56AB4">
          <w:rPr>
            <w:rFonts w:asciiTheme="minorHAnsi" w:eastAsia="Times New Roman" w:hAnsiTheme="minorHAnsi" w:cstheme="minorHAnsi"/>
            <w:iCs/>
            <w:kern w:val="0"/>
            <w:lang w:eastAsia="pt-BR" w:bidi="ar-SA"/>
            <w:rPrChange w:id="546" w:author="Rhaissa" w:date="2011-10-10T12:12:00Z">
              <w:rPr>
                <w:rFonts w:eastAsia="Times New Roman" w:cs="Times New Roman"/>
                <w:i/>
                <w:iCs/>
                <w:color w:val="0000FF"/>
                <w:kern w:val="0"/>
                <w:sz w:val="20"/>
                <w:szCs w:val="20"/>
                <w:u w:val="single"/>
                <w:lang w:eastAsia="pt-BR" w:bidi="ar-SA"/>
              </w:rPr>
            </w:rPrChange>
          </w:rPr>
          <w:t xml:space="preserve"> devem ser e</w:t>
        </w:r>
        <w:r w:rsidRPr="00C56AB4">
          <w:rPr>
            <w:rFonts w:asciiTheme="minorHAnsi" w:eastAsia="Times New Roman" w:hAnsiTheme="minorHAnsi" w:cstheme="minorHAnsi"/>
            <w:iCs/>
            <w:kern w:val="0"/>
            <w:lang w:eastAsia="pt-BR" w:bidi="ar-SA"/>
            <w:rPrChange w:id="547" w:author="Rhaissa" w:date="2011-10-10T12:12:00Z">
              <w:rPr>
                <w:rFonts w:eastAsia="Times New Roman" w:cs="Times New Roman"/>
                <w:i/>
                <w:iCs/>
                <w:color w:val="0000FF"/>
                <w:kern w:val="0"/>
                <w:sz w:val="20"/>
                <w:szCs w:val="20"/>
                <w:u w:val="single"/>
                <w:lang w:eastAsia="pt-BR" w:bidi="ar-SA"/>
              </w:rPr>
            </w:rPrChange>
          </w:rPr>
          <w:t>s</w:t>
        </w:r>
        <w:r w:rsidRPr="00C56AB4">
          <w:rPr>
            <w:rFonts w:asciiTheme="minorHAnsi" w:eastAsia="Times New Roman" w:hAnsiTheme="minorHAnsi" w:cstheme="minorHAnsi"/>
            <w:iCs/>
            <w:kern w:val="0"/>
            <w:lang w:eastAsia="pt-BR" w:bidi="ar-SA"/>
            <w:rPrChange w:id="548" w:author="Rhaissa" w:date="2011-10-10T12:12:00Z">
              <w:rPr>
                <w:rFonts w:eastAsia="Times New Roman" w:cs="Times New Roman"/>
                <w:i/>
                <w:iCs/>
                <w:color w:val="0000FF"/>
                <w:kern w:val="0"/>
                <w:sz w:val="20"/>
                <w:szCs w:val="20"/>
                <w:u w:val="single"/>
                <w:lang w:eastAsia="pt-BR" w:bidi="ar-SA"/>
              </w:rPr>
            </w:rPrChange>
          </w:rPr>
          <w:t xml:space="preserve">tabelecidas. As </w:t>
        </w:r>
        <w:proofErr w:type="spellStart"/>
        <w:r w:rsidRPr="00C56AB4">
          <w:rPr>
            <w:rFonts w:asciiTheme="minorHAnsi" w:eastAsia="Times New Roman" w:hAnsiTheme="minorHAnsi" w:cstheme="minorHAnsi"/>
            <w:iCs/>
            <w:kern w:val="0"/>
            <w:lang w:eastAsia="pt-BR" w:bidi="ar-SA"/>
            <w:rPrChange w:id="549" w:author="Rhaissa" w:date="2011-10-10T12:12:00Z">
              <w:rPr>
                <w:rFonts w:eastAsia="Times New Roman" w:cs="Times New Roman"/>
                <w:i/>
                <w:iCs/>
                <w:color w:val="0000FF"/>
                <w:kern w:val="0"/>
                <w:sz w:val="20"/>
                <w:szCs w:val="20"/>
                <w:u w:val="single"/>
                <w:lang w:eastAsia="pt-BR" w:bidi="ar-SA"/>
              </w:rPr>
            </w:rPrChange>
          </w:rPr>
          <w:t>baselines</w:t>
        </w:r>
        <w:proofErr w:type="spellEnd"/>
        <w:r w:rsidRPr="00C56AB4">
          <w:rPr>
            <w:rFonts w:asciiTheme="minorHAnsi" w:eastAsia="Times New Roman" w:hAnsiTheme="minorHAnsi" w:cstheme="minorHAnsi"/>
            <w:iCs/>
            <w:kern w:val="0"/>
            <w:lang w:eastAsia="pt-BR" w:bidi="ar-SA"/>
            <w:rPrChange w:id="550" w:author="Rhaissa" w:date="2011-10-10T12:12:00Z">
              <w:rPr>
                <w:rFonts w:eastAsia="Times New Roman" w:cs="Times New Roman"/>
                <w:i/>
                <w:iCs/>
                <w:color w:val="0000FF"/>
                <w:kern w:val="0"/>
                <w:sz w:val="20"/>
                <w:szCs w:val="20"/>
                <w:u w:val="single"/>
                <w:lang w:eastAsia="pt-BR" w:bidi="ar-SA"/>
              </w:rPr>
            </w:rPrChange>
          </w:rPr>
          <w:t xml:space="preserve"> mais comuns devem ser definidas ao final de cada uma das fases de Iniciação, Elaboração, Construção e Transição. Elas também podem ser geradas no final de iterações ocorridas dentro das várias fases ou com freqüência ainda maior.</w:t>
        </w:r>
      </w:ins>
    </w:p>
    <w:p w:rsidR="000B50F1" w:rsidRPr="000B50F1" w:rsidRDefault="00C56AB4" w:rsidP="000B50F1">
      <w:pPr>
        <w:widowControl/>
        <w:suppressAutoHyphens w:val="0"/>
        <w:autoSpaceDN/>
        <w:spacing w:after="120" w:line="240" w:lineRule="atLeast"/>
        <w:ind w:left="720"/>
        <w:textAlignment w:val="auto"/>
        <w:rPr>
          <w:ins w:id="551" w:author="Rhaissa" w:date="2011-10-10T12:11:00Z"/>
          <w:rFonts w:asciiTheme="minorHAnsi" w:eastAsia="Times New Roman" w:hAnsiTheme="minorHAnsi" w:cstheme="minorHAnsi"/>
          <w:iCs/>
          <w:kern w:val="0"/>
          <w:lang w:eastAsia="pt-BR" w:bidi="ar-SA"/>
          <w:rPrChange w:id="552" w:author="Rhaissa" w:date="2011-10-10T12:12:00Z">
            <w:rPr>
              <w:ins w:id="553" w:author="Rhaissa" w:date="2011-10-10T12:11:00Z"/>
              <w:rFonts w:eastAsia="Times New Roman" w:cs="Times New Roman"/>
              <w:i/>
              <w:iCs/>
              <w:color w:val="0000FF"/>
              <w:kern w:val="0"/>
              <w:sz w:val="20"/>
              <w:szCs w:val="20"/>
              <w:lang w:eastAsia="pt-BR" w:bidi="ar-SA"/>
            </w:rPr>
          </w:rPrChange>
        </w:rPr>
      </w:pPr>
      <w:proofErr w:type="gramStart"/>
      <w:ins w:id="554" w:author="Rhaissa" w:date="2011-10-10T12:11:00Z">
        <w:r w:rsidRPr="00C56AB4">
          <w:rPr>
            <w:rFonts w:asciiTheme="minorHAnsi" w:eastAsia="Times New Roman" w:hAnsiTheme="minorHAnsi" w:cstheme="minorHAnsi"/>
            <w:iCs/>
            <w:kern w:val="0"/>
            <w:lang w:eastAsia="pt-BR" w:bidi="ar-SA"/>
            <w:rPrChange w:id="555" w:author="Rhaissa" w:date="2011-10-10T12:12:00Z">
              <w:rPr>
                <w:rFonts w:eastAsia="Times New Roman" w:cs="Times New Roman"/>
                <w:i/>
                <w:iCs/>
                <w:color w:val="0000FF"/>
                <w:kern w:val="0"/>
                <w:sz w:val="20"/>
                <w:szCs w:val="20"/>
                <w:u w:val="single"/>
                <w:lang w:eastAsia="pt-BR" w:bidi="ar-SA"/>
              </w:rPr>
            </w:rPrChange>
          </w:rPr>
          <w:t xml:space="preserve">Descreva quem autoriza uma </w:t>
        </w:r>
        <w:proofErr w:type="spellStart"/>
        <w:r w:rsidRPr="00C56AB4">
          <w:rPr>
            <w:rFonts w:asciiTheme="minorHAnsi" w:eastAsia="Times New Roman" w:hAnsiTheme="minorHAnsi" w:cstheme="minorHAnsi"/>
            <w:iCs/>
            <w:kern w:val="0"/>
            <w:lang w:eastAsia="pt-BR" w:bidi="ar-SA"/>
            <w:rPrChange w:id="556" w:author="Rhaissa" w:date="2011-10-10T12:12:00Z">
              <w:rPr>
                <w:rFonts w:eastAsia="Times New Roman" w:cs="Times New Roman"/>
                <w:i/>
                <w:iCs/>
                <w:color w:val="0000FF"/>
                <w:kern w:val="0"/>
                <w:sz w:val="20"/>
                <w:szCs w:val="20"/>
                <w:u w:val="single"/>
                <w:lang w:eastAsia="pt-BR" w:bidi="ar-SA"/>
              </w:rPr>
            </w:rPrChange>
          </w:rPr>
          <w:t>baseline</w:t>
        </w:r>
        <w:proofErr w:type="spellEnd"/>
        <w:r w:rsidRPr="00C56AB4">
          <w:rPr>
            <w:rFonts w:asciiTheme="minorHAnsi" w:eastAsia="Times New Roman" w:hAnsiTheme="minorHAnsi" w:cstheme="minorHAnsi"/>
            <w:iCs/>
            <w:kern w:val="0"/>
            <w:lang w:eastAsia="pt-BR" w:bidi="ar-SA"/>
            <w:rPrChange w:id="557" w:author="Rhaissa" w:date="2011-10-10T12:12:00Z">
              <w:rPr>
                <w:rFonts w:eastAsia="Times New Roman" w:cs="Times New Roman"/>
                <w:i/>
                <w:iCs/>
                <w:color w:val="0000FF"/>
                <w:kern w:val="0"/>
                <w:sz w:val="20"/>
                <w:szCs w:val="20"/>
                <w:u w:val="single"/>
                <w:lang w:eastAsia="pt-BR" w:bidi="ar-SA"/>
              </w:rPr>
            </w:rPrChange>
          </w:rPr>
          <w:t xml:space="preserve"> e o que ela contém.]</w:t>
        </w:r>
        <w:proofErr w:type="gramEnd"/>
      </w:ins>
    </w:p>
    <w:p w:rsidR="000B50F1" w:rsidRPr="000B50F1" w:rsidRDefault="00C56AB4" w:rsidP="000B50F1">
      <w:pPr>
        <w:keepNext/>
        <w:widowControl/>
        <w:suppressAutoHyphens w:val="0"/>
        <w:autoSpaceDN/>
        <w:spacing w:before="120" w:after="60" w:line="240" w:lineRule="atLeast"/>
        <w:ind w:left="720" w:hanging="720"/>
        <w:textAlignment w:val="auto"/>
        <w:outlineLvl w:val="1"/>
        <w:rPr>
          <w:ins w:id="558" w:author="Rhaissa" w:date="2011-10-10T12:11:00Z"/>
          <w:rFonts w:asciiTheme="minorHAnsi" w:eastAsia="Times New Roman" w:hAnsiTheme="minorHAnsi" w:cstheme="minorHAnsi"/>
          <w:b/>
          <w:bCs/>
          <w:kern w:val="0"/>
          <w:lang w:eastAsia="pt-BR" w:bidi="ar-SA"/>
          <w:rPrChange w:id="559" w:author="Rhaissa" w:date="2011-10-10T12:12:00Z">
            <w:rPr>
              <w:ins w:id="560" w:author="Rhaissa" w:date="2011-10-10T12:11:00Z"/>
              <w:rFonts w:ascii="Arial" w:eastAsia="Times New Roman" w:hAnsi="Arial" w:cs="Arial"/>
              <w:b/>
              <w:bCs/>
              <w:color w:val="000000"/>
              <w:kern w:val="0"/>
              <w:sz w:val="20"/>
              <w:szCs w:val="20"/>
              <w:lang w:eastAsia="pt-BR" w:bidi="ar-SA"/>
            </w:rPr>
          </w:rPrChange>
        </w:rPr>
      </w:pPr>
      <w:bookmarkStart w:id="561" w:name="3.2_______________Configuration_and_Chan"/>
      <w:ins w:id="562" w:author="Rhaissa" w:date="2011-10-10T12:11:00Z">
        <w:r w:rsidRPr="00C56AB4">
          <w:rPr>
            <w:rFonts w:asciiTheme="minorHAnsi" w:eastAsia="Times New Roman" w:hAnsiTheme="minorHAnsi" w:cstheme="minorHAnsi"/>
            <w:b/>
            <w:bCs/>
            <w:kern w:val="0"/>
            <w:lang w:eastAsia="pt-BR" w:bidi="ar-SA"/>
            <w:rPrChange w:id="563" w:author="Rhaissa" w:date="2011-10-10T12:12:00Z">
              <w:rPr>
                <w:rFonts w:ascii="Arial" w:eastAsia="Times New Roman" w:hAnsi="Arial" w:cs="Arial"/>
                <w:b/>
                <w:bCs/>
                <w:color w:val="000000"/>
                <w:kern w:val="0"/>
                <w:sz w:val="20"/>
                <w:szCs w:val="20"/>
                <w:u w:val="single"/>
                <w:lang w:eastAsia="pt-BR" w:bidi="ar-SA"/>
              </w:rPr>
            </w:rPrChange>
          </w:rPr>
          <w:t>3.2</w:t>
        </w:r>
        <w:r w:rsidRPr="00C56AB4">
          <w:rPr>
            <w:rFonts w:asciiTheme="minorHAnsi" w:eastAsia="Times New Roman" w:hAnsiTheme="minorHAnsi" w:cstheme="minorHAnsi"/>
            <w:kern w:val="0"/>
            <w:lang w:eastAsia="pt-BR" w:bidi="ar-SA"/>
            <w:rPrChange w:id="564" w:author="Rhaissa" w:date="2011-10-10T12:12:00Z">
              <w:rPr>
                <w:rFonts w:eastAsia="Times New Roman" w:cs="Times New Roman"/>
                <w:color w:val="000000"/>
                <w:kern w:val="0"/>
                <w:sz w:val="14"/>
                <w:szCs w:val="14"/>
                <w:u w:val="single"/>
                <w:lang w:eastAsia="pt-BR" w:bidi="ar-SA"/>
              </w:rPr>
            </w:rPrChange>
          </w:rPr>
          <w:t>  </w:t>
        </w:r>
        <w:r w:rsidRPr="00C56AB4">
          <w:rPr>
            <w:rFonts w:asciiTheme="minorHAnsi" w:eastAsia="Times New Roman" w:hAnsiTheme="minorHAnsi" w:cstheme="minorHAnsi"/>
            <w:b/>
            <w:bCs/>
            <w:kern w:val="0"/>
            <w:lang w:eastAsia="pt-BR" w:bidi="ar-SA"/>
            <w:rPrChange w:id="565" w:author="Rhaissa" w:date="2011-10-10T12:12:00Z">
              <w:rPr>
                <w:rFonts w:ascii="Arial" w:eastAsia="Times New Roman" w:hAnsi="Arial" w:cs="Arial"/>
                <w:b/>
                <w:bCs/>
                <w:color w:val="000000"/>
                <w:kern w:val="0"/>
                <w:sz w:val="20"/>
                <w:szCs w:val="20"/>
                <w:u w:val="single"/>
                <w:lang w:eastAsia="pt-BR" w:bidi="ar-SA"/>
              </w:rPr>
            </w:rPrChange>
          </w:rPr>
          <w:t>Controle de Configuração e Mudança</w:t>
        </w:r>
        <w:bookmarkEnd w:id="561"/>
      </w:ins>
    </w:p>
    <w:p w:rsidR="000B50F1" w:rsidRPr="009A3B9E" w:rsidRDefault="00C56AB4" w:rsidP="000B50F1">
      <w:pPr>
        <w:keepNext/>
        <w:widowControl/>
        <w:suppressAutoHyphens w:val="0"/>
        <w:autoSpaceDN/>
        <w:spacing w:before="120" w:after="60" w:line="240" w:lineRule="atLeast"/>
        <w:ind w:left="720" w:hanging="720"/>
        <w:textAlignment w:val="auto"/>
        <w:outlineLvl w:val="2"/>
        <w:rPr>
          <w:ins w:id="566" w:author="Rhaissa" w:date="2011-10-10T12:11:00Z"/>
          <w:rFonts w:asciiTheme="minorHAnsi" w:eastAsia="Times New Roman" w:hAnsiTheme="minorHAnsi" w:cstheme="minorHAnsi"/>
          <w:b/>
          <w:iCs/>
          <w:kern w:val="0"/>
          <w:lang w:eastAsia="pt-BR" w:bidi="ar-SA"/>
          <w:rPrChange w:id="567" w:author="Rhaissa" w:date="2011-10-10T12:14:00Z">
            <w:rPr>
              <w:ins w:id="568" w:author="Rhaissa" w:date="2011-10-10T12:11:00Z"/>
              <w:rFonts w:ascii="Arial" w:eastAsia="Times New Roman" w:hAnsi="Arial" w:cs="Arial"/>
              <w:i/>
              <w:iCs/>
              <w:color w:val="000000"/>
              <w:kern w:val="0"/>
              <w:sz w:val="20"/>
              <w:szCs w:val="20"/>
              <w:lang w:eastAsia="pt-BR" w:bidi="ar-SA"/>
            </w:rPr>
          </w:rPrChange>
        </w:rPr>
      </w:pPr>
      <w:bookmarkStart w:id="569" w:name="3.2.1__________Change_Request_Processing"/>
      <w:ins w:id="570" w:author="Rhaissa" w:date="2011-10-10T12:11:00Z">
        <w:r w:rsidRPr="00C56AB4">
          <w:rPr>
            <w:rFonts w:asciiTheme="minorHAnsi" w:eastAsia="Times New Roman" w:hAnsiTheme="minorHAnsi" w:cstheme="minorHAnsi"/>
            <w:b/>
            <w:iCs/>
            <w:kern w:val="0"/>
            <w:lang w:eastAsia="pt-BR" w:bidi="ar-SA"/>
            <w:rPrChange w:id="571" w:author="Rhaissa" w:date="2011-10-10T12:14:00Z">
              <w:rPr>
                <w:rFonts w:ascii="Arial" w:eastAsia="Times New Roman" w:hAnsi="Arial" w:cs="Arial"/>
                <w:i/>
                <w:iCs/>
                <w:color w:val="000000"/>
                <w:kern w:val="0"/>
                <w:sz w:val="20"/>
                <w:szCs w:val="20"/>
                <w:u w:val="single"/>
                <w:lang w:eastAsia="pt-BR" w:bidi="ar-SA"/>
              </w:rPr>
            </w:rPrChange>
          </w:rPr>
          <w:t>3.2.1</w:t>
        </w:r>
        <w:r w:rsidRPr="00C56AB4">
          <w:rPr>
            <w:rFonts w:asciiTheme="minorHAnsi" w:eastAsia="Times New Roman" w:hAnsiTheme="minorHAnsi" w:cstheme="minorHAnsi"/>
            <w:b/>
            <w:kern w:val="0"/>
            <w:lang w:eastAsia="pt-BR" w:bidi="ar-SA"/>
            <w:rPrChange w:id="572" w:author="Rhaissa" w:date="2011-10-10T12:14:00Z">
              <w:rPr>
                <w:rFonts w:eastAsia="Times New Roman" w:cs="Times New Roman"/>
                <w:color w:val="000000"/>
                <w:kern w:val="0"/>
                <w:sz w:val="14"/>
                <w:szCs w:val="14"/>
                <w:u w:val="single"/>
                <w:lang w:eastAsia="pt-BR" w:bidi="ar-SA"/>
              </w:rPr>
            </w:rPrChange>
          </w:rPr>
          <w:t> </w:t>
        </w:r>
        <w:r w:rsidRPr="00C56AB4">
          <w:rPr>
            <w:rFonts w:asciiTheme="minorHAnsi" w:eastAsia="Times New Roman" w:hAnsiTheme="minorHAnsi" w:cstheme="minorHAnsi"/>
            <w:b/>
            <w:iCs/>
            <w:kern w:val="0"/>
            <w:lang w:eastAsia="pt-BR" w:bidi="ar-SA"/>
            <w:rPrChange w:id="573" w:author="Rhaissa" w:date="2011-10-10T12:14:00Z">
              <w:rPr>
                <w:rFonts w:ascii="Arial" w:eastAsia="Times New Roman" w:hAnsi="Arial" w:cs="Arial"/>
                <w:i/>
                <w:iCs/>
                <w:color w:val="000000"/>
                <w:kern w:val="0"/>
                <w:sz w:val="20"/>
                <w:szCs w:val="20"/>
                <w:u w:val="single"/>
                <w:lang w:eastAsia="pt-BR" w:bidi="ar-SA"/>
              </w:rPr>
            </w:rPrChange>
          </w:rPr>
          <w:t>Processamento e Aprovação de Solicitações de Mudança</w:t>
        </w:r>
        <w:bookmarkEnd w:id="569"/>
      </w:ins>
    </w:p>
    <w:p w:rsidR="000B50F1" w:rsidRPr="000B50F1" w:rsidRDefault="00C56AB4" w:rsidP="000B50F1">
      <w:pPr>
        <w:widowControl/>
        <w:suppressAutoHyphens w:val="0"/>
        <w:autoSpaceDN/>
        <w:spacing w:after="120" w:line="240" w:lineRule="atLeast"/>
        <w:ind w:left="720"/>
        <w:textAlignment w:val="auto"/>
        <w:rPr>
          <w:ins w:id="574" w:author="Rhaissa" w:date="2011-10-10T12:11:00Z"/>
          <w:rFonts w:asciiTheme="minorHAnsi" w:eastAsia="Times New Roman" w:hAnsiTheme="minorHAnsi" w:cstheme="minorHAnsi"/>
          <w:iCs/>
          <w:kern w:val="0"/>
          <w:lang w:eastAsia="pt-BR" w:bidi="ar-SA"/>
          <w:rPrChange w:id="575" w:author="Rhaissa" w:date="2011-10-10T12:12:00Z">
            <w:rPr>
              <w:ins w:id="576" w:author="Rhaissa" w:date="2011-10-10T12:11:00Z"/>
              <w:rFonts w:eastAsia="Times New Roman" w:cs="Times New Roman"/>
              <w:i/>
              <w:iCs/>
              <w:color w:val="0000FF"/>
              <w:kern w:val="0"/>
              <w:sz w:val="20"/>
              <w:szCs w:val="20"/>
              <w:lang w:eastAsia="pt-BR" w:bidi="ar-SA"/>
            </w:rPr>
          </w:rPrChange>
        </w:rPr>
      </w:pPr>
      <w:ins w:id="577" w:author="Rhaissa" w:date="2011-10-10T12:11:00Z">
        <w:r w:rsidRPr="00C56AB4">
          <w:rPr>
            <w:rFonts w:asciiTheme="minorHAnsi" w:eastAsia="Times New Roman" w:hAnsiTheme="minorHAnsi" w:cstheme="minorHAnsi"/>
            <w:iCs/>
            <w:kern w:val="0"/>
            <w:lang w:eastAsia="pt-BR" w:bidi="ar-SA"/>
            <w:rPrChange w:id="578" w:author="Rhaissa" w:date="2011-10-10T12:12:00Z">
              <w:rPr>
                <w:rFonts w:eastAsia="Times New Roman" w:cs="Times New Roman"/>
                <w:i/>
                <w:iCs/>
                <w:color w:val="0000FF"/>
                <w:kern w:val="0"/>
                <w:sz w:val="20"/>
                <w:szCs w:val="20"/>
                <w:u w:val="single"/>
                <w:lang w:eastAsia="pt-BR" w:bidi="ar-SA"/>
              </w:rPr>
            </w:rPrChange>
          </w:rPr>
          <w:t>[Descreva o processo pelo qual os problemas e as mudanças são submetidos, revisados e dispostos.]</w:t>
        </w:r>
      </w:ins>
    </w:p>
    <w:p w:rsidR="000B50F1" w:rsidRPr="009A3B9E" w:rsidRDefault="00C56AB4" w:rsidP="000B50F1">
      <w:pPr>
        <w:keepNext/>
        <w:widowControl/>
        <w:suppressAutoHyphens w:val="0"/>
        <w:autoSpaceDN/>
        <w:spacing w:before="120" w:after="60" w:line="240" w:lineRule="atLeast"/>
        <w:ind w:left="720" w:hanging="720"/>
        <w:textAlignment w:val="auto"/>
        <w:outlineLvl w:val="2"/>
        <w:rPr>
          <w:ins w:id="579" w:author="Rhaissa" w:date="2011-10-10T12:11:00Z"/>
          <w:rFonts w:asciiTheme="minorHAnsi" w:eastAsia="Times New Roman" w:hAnsiTheme="minorHAnsi" w:cstheme="minorHAnsi"/>
          <w:b/>
          <w:iCs/>
          <w:kern w:val="0"/>
          <w:lang w:eastAsia="pt-BR" w:bidi="ar-SA"/>
          <w:rPrChange w:id="580" w:author="Rhaissa" w:date="2011-10-10T12:14:00Z">
            <w:rPr>
              <w:ins w:id="581" w:author="Rhaissa" w:date="2011-10-10T12:11:00Z"/>
              <w:rFonts w:ascii="Arial" w:eastAsia="Times New Roman" w:hAnsi="Arial" w:cs="Arial"/>
              <w:i/>
              <w:iCs/>
              <w:color w:val="000000"/>
              <w:kern w:val="0"/>
              <w:sz w:val="20"/>
              <w:szCs w:val="20"/>
              <w:lang w:eastAsia="pt-BR" w:bidi="ar-SA"/>
            </w:rPr>
          </w:rPrChange>
        </w:rPr>
      </w:pPr>
      <w:bookmarkStart w:id="582" w:name="3.2.2__________Change_Control_Board_(CCB"/>
      <w:ins w:id="583" w:author="Rhaissa" w:date="2011-10-10T12:11:00Z">
        <w:r w:rsidRPr="00C56AB4">
          <w:rPr>
            <w:rFonts w:asciiTheme="minorHAnsi" w:eastAsia="Times New Roman" w:hAnsiTheme="minorHAnsi" w:cstheme="minorHAnsi"/>
            <w:b/>
            <w:iCs/>
            <w:kern w:val="0"/>
            <w:lang w:eastAsia="pt-BR" w:bidi="ar-SA"/>
            <w:rPrChange w:id="584" w:author="Rhaissa" w:date="2011-10-10T12:14:00Z">
              <w:rPr>
                <w:rFonts w:ascii="Arial" w:eastAsia="Times New Roman" w:hAnsi="Arial" w:cs="Arial"/>
                <w:i/>
                <w:iCs/>
                <w:color w:val="000000"/>
                <w:kern w:val="0"/>
                <w:sz w:val="20"/>
                <w:szCs w:val="20"/>
                <w:u w:val="single"/>
                <w:lang w:eastAsia="pt-BR" w:bidi="ar-SA"/>
              </w:rPr>
            </w:rPrChange>
          </w:rPr>
          <w:t>3.2.2</w:t>
        </w:r>
        <w:r w:rsidRPr="00C56AB4">
          <w:rPr>
            <w:rFonts w:asciiTheme="minorHAnsi" w:eastAsia="Times New Roman" w:hAnsiTheme="minorHAnsi" w:cstheme="minorHAnsi"/>
            <w:b/>
            <w:kern w:val="0"/>
            <w:lang w:eastAsia="pt-BR" w:bidi="ar-SA"/>
            <w:rPrChange w:id="585" w:author="Rhaissa" w:date="2011-10-10T12:14:00Z">
              <w:rPr>
                <w:rFonts w:eastAsia="Times New Roman" w:cs="Times New Roman"/>
                <w:color w:val="000000"/>
                <w:kern w:val="0"/>
                <w:sz w:val="14"/>
                <w:u w:val="single"/>
                <w:lang w:eastAsia="pt-BR" w:bidi="ar-SA"/>
              </w:rPr>
            </w:rPrChange>
          </w:rPr>
          <w:t> </w:t>
        </w:r>
        <w:r w:rsidRPr="00C56AB4">
          <w:rPr>
            <w:rFonts w:asciiTheme="minorHAnsi" w:eastAsia="Times New Roman" w:hAnsiTheme="minorHAnsi" w:cstheme="minorHAnsi"/>
            <w:b/>
            <w:iCs/>
            <w:kern w:val="0"/>
            <w:lang w:eastAsia="pt-BR" w:bidi="ar-SA"/>
            <w:rPrChange w:id="586" w:author="Rhaissa" w:date="2011-10-10T12:14:00Z">
              <w:rPr>
                <w:rFonts w:ascii="Arial" w:eastAsia="Times New Roman" w:hAnsi="Arial" w:cs="Arial"/>
                <w:i/>
                <w:iCs/>
                <w:color w:val="000000"/>
                <w:kern w:val="0"/>
                <w:sz w:val="20"/>
                <w:szCs w:val="20"/>
                <w:u w:val="single"/>
                <w:lang w:eastAsia="pt-BR" w:bidi="ar-SA"/>
              </w:rPr>
            </w:rPrChange>
          </w:rPr>
          <w:t>Comitê de Controle de Mudança (CCB)</w:t>
        </w:r>
        <w:bookmarkEnd w:id="582"/>
      </w:ins>
    </w:p>
    <w:p w:rsidR="000B50F1" w:rsidRPr="000B50F1" w:rsidRDefault="00C56AB4" w:rsidP="000B50F1">
      <w:pPr>
        <w:widowControl/>
        <w:suppressAutoHyphens w:val="0"/>
        <w:autoSpaceDN/>
        <w:spacing w:after="120" w:line="240" w:lineRule="atLeast"/>
        <w:ind w:left="720"/>
        <w:textAlignment w:val="auto"/>
        <w:rPr>
          <w:ins w:id="587" w:author="Rhaissa" w:date="2011-10-10T12:11:00Z"/>
          <w:rFonts w:asciiTheme="minorHAnsi" w:eastAsia="Times New Roman" w:hAnsiTheme="minorHAnsi" w:cstheme="minorHAnsi"/>
          <w:iCs/>
          <w:kern w:val="0"/>
          <w:lang w:eastAsia="pt-BR" w:bidi="ar-SA"/>
          <w:rPrChange w:id="588" w:author="Rhaissa" w:date="2011-10-10T12:12:00Z">
            <w:rPr>
              <w:ins w:id="589" w:author="Rhaissa" w:date="2011-10-10T12:11:00Z"/>
              <w:rFonts w:eastAsia="Times New Roman" w:cs="Times New Roman"/>
              <w:i/>
              <w:iCs/>
              <w:color w:val="0000FF"/>
              <w:kern w:val="0"/>
              <w:sz w:val="20"/>
              <w:szCs w:val="20"/>
              <w:lang w:eastAsia="pt-BR" w:bidi="ar-SA"/>
            </w:rPr>
          </w:rPrChange>
        </w:rPr>
      </w:pPr>
      <w:ins w:id="590" w:author="Rhaissa" w:date="2011-10-10T12:11:00Z">
        <w:r w:rsidRPr="00C56AB4">
          <w:rPr>
            <w:rFonts w:asciiTheme="minorHAnsi" w:eastAsia="Times New Roman" w:hAnsiTheme="minorHAnsi" w:cstheme="minorHAnsi"/>
            <w:iCs/>
            <w:kern w:val="0"/>
            <w:lang w:eastAsia="pt-BR" w:bidi="ar-SA"/>
            <w:rPrChange w:id="591" w:author="Rhaissa" w:date="2011-10-10T12:12:00Z">
              <w:rPr>
                <w:rFonts w:eastAsia="Times New Roman" w:cs="Times New Roman"/>
                <w:i/>
                <w:iCs/>
                <w:color w:val="0000FF"/>
                <w:kern w:val="0"/>
                <w:sz w:val="20"/>
                <w:szCs w:val="20"/>
                <w:u w:val="single"/>
                <w:lang w:eastAsia="pt-BR" w:bidi="ar-SA"/>
              </w:rPr>
            </w:rPrChange>
          </w:rPr>
          <w:t>[Descreva a participação e os procedimentos para processar solicitações e aprovações de mudança a serem seguidos pelo CCB.]</w:t>
        </w:r>
      </w:ins>
    </w:p>
    <w:p w:rsidR="000B50F1" w:rsidRPr="000B50F1" w:rsidRDefault="00C56AB4" w:rsidP="000B50F1">
      <w:pPr>
        <w:keepNext/>
        <w:widowControl/>
        <w:suppressAutoHyphens w:val="0"/>
        <w:autoSpaceDN/>
        <w:spacing w:before="120" w:after="60" w:line="240" w:lineRule="atLeast"/>
        <w:ind w:left="720" w:hanging="720"/>
        <w:textAlignment w:val="auto"/>
        <w:outlineLvl w:val="1"/>
        <w:rPr>
          <w:ins w:id="592" w:author="Rhaissa" w:date="2011-10-10T12:11:00Z"/>
          <w:rFonts w:asciiTheme="minorHAnsi" w:eastAsia="Times New Roman" w:hAnsiTheme="minorHAnsi" w:cstheme="minorHAnsi"/>
          <w:b/>
          <w:bCs/>
          <w:kern w:val="0"/>
          <w:lang w:eastAsia="pt-BR" w:bidi="ar-SA"/>
          <w:rPrChange w:id="593" w:author="Rhaissa" w:date="2011-10-10T12:12:00Z">
            <w:rPr>
              <w:ins w:id="594" w:author="Rhaissa" w:date="2011-10-10T12:11:00Z"/>
              <w:rFonts w:ascii="Arial" w:eastAsia="Times New Roman" w:hAnsi="Arial" w:cs="Arial"/>
              <w:b/>
              <w:bCs/>
              <w:color w:val="000000"/>
              <w:kern w:val="0"/>
              <w:sz w:val="20"/>
              <w:szCs w:val="20"/>
              <w:lang w:eastAsia="pt-BR" w:bidi="ar-SA"/>
            </w:rPr>
          </w:rPrChange>
        </w:rPr>
      </w:pPr>
      <w:bookmarkStart w:id="595" w:name="3.3_______________Configuration_Status_A"/>
      <w:ins w:id="596" w:author="Rhaissa" w:date="2011-10-10T12:11:00Z">
        <w:r w:rsidRPr="00C56AB4">
          <w:rPr>
            <w:rFonts w:asciiTheme="minorHAnsi" w:eastAsia="Times New Roman" w:hAnsiTheme="minorHAnsi" w:cstheme="minorHAnsi"/>
            <w:b/>
            <w:bCs/>
            <w:kern w:val="0"/>
            <w:lang w:eastAsia="pt-BR" w:bidi="ar-SA"/>
            <w:rPrChange w:id="597" w:author="Rhaissa" w:date="2011-10-10T12:12:00Z">
              <w:rPr>
                <w:rFonts w:ascii="Arial" w:eastAsia="Times New Roman" w:hAnsi="Arial" w:cs="Arial"/>
                <w:b/>
                <w:bCs/>
                <w:color w:val="000000"/>
                <w:kern w:val="0"/>
                <w:sz w:val="20"/>
                <w:szCs w:val="20"/>
                <w:u w:val="single"/>
                <w:lang w:eastAsia="pt-BR" w:bidi="ar-SA"/>
              </w:rPr>
            </w:rPrChange>
          </w:rPr>
          <w:t>3.3</w:t>
        </w:r>
        <w:r w:rsidRPr="00C56AB4">
          <w:rPr>
            <w:rFonts w:asciiTheme="minorHAnsi" w:eastAsia="Times New Roman" w:hAnsiTheme="minorHAnsi" w:cstheme="minorHAnsi"/>
            <w:kern w:val="0"/>
            <w:lang w:eastAsia="pt-BR" w:bidi="ar-SA"/>
            <w:rPrChange w:id="598" w:author="Rhaissa" w:date="2011-10-10T12:12:00Z">
              <w:rPr>
                <w:rFonts w:eastAsia="Times New Roman" w:cs="Times New Roman"/>
                <w:color w:val="000000"/>
                <w:kern w:val="0"/>
                <w:sz w:val="14"/>
                <w:szCs w:val="14"/>
                <w:u w:val="single"/>
                <w:lang w:eastAsia="pt-BR" w:bidi="ar-SA"/>
              </w:rPr>
            </w:rPrChange>
          </w:rPr>
          <w:t>  </w:t>
        </w:r>
        <w:r w:rsidRPr="00C56AB4">
          <w:rPr>
            <w:rFonts w:asciiTheme="minorHAnsi" w:eastAsia="Times New Roman" w:hAnsiTheme="minorHAnsi" w:cstheme="minorHAnsi"/>
            <w:b/>
            <w:bCs/>
            <w:kern w:val="0"/>
            <w:lang w:eastAsia="pt-BR" w:bidi="ar-SA"/>
            <w:rPrChange w:id="599" w:author="Rhaissa" w:date="2011-10-10T12:12:00Z">
              <w:rPr>
                <w:rFonts w:ascii="Arial" w:eastAsia="Times New Roman" w:hAnsi="Arial" w:cs="Arial"/>
                <w:b/>
                <w:bCs/>
                <w:color w:val="000000"/>
                <w:kern w:val="0"/>
                <w:sz w:val="20"/>
                <w:szCs w:val="20"/>
                <w:u w:val="single"/>
                <w:lang w:eastAsia="pt-BR" w:bidi="ar-SA"/>
              </w:rPr>
            </w:rPrChange>
          </w:rPr>
          <w:t>Estimativa do Status de Configuração</w:t>
        </w:r>
        <w:bookmarkEnd w:id="595"/>
      </w:ins>
    </w:p>
    <w:p w:rsidR="000B50F1" w:rsidRPr="009A3B9E" w:rsidRDefault="00C56AB4" w:rsidP="000B50F1">
      <w:pPr>
        <w:keepNext/>
        <w:widowControl/>
        <w:suppressAutoHyphens w:val="0"/>
        <w:autoSpaceDN/>
        <w:spacing w:before="120" w:after="60" w:line="240" w:lineRule="atLeast"/>
        <w:ind w:left="720" w:hanging="720"/>
        <w:textAlignment w:val="auto"/>
        <w:outlineLvl w:val="2"/>
        <w:rPr>
          <w:ins w:id="600" w:author="Rhaissa" w:date="2011-10-10T12:11:00Z"/>
          <w:rFonts w:asciiTheme="minorHAnsi" w:eastAsia="Times New Roman" w:hAnsiTheme="minorHAnsi" w:cstheme="minorHAnsi"/>
          <w:b/>
          <w:iCs/>
          <w:kern w:val="0"/>
          <w:lang w:eastAsia="pt-BR" w:bidi="ar-SA"/>
          <w:rPrChange w:id="601" w:author="Rhaissa" w:date="2011-10-10T12:14:00Z">
            <w:rPr>
              <w:ins w:id="602" w:author="Rhaissa" w:date="2011-10-10T12:11:00Z"/>
              <w:rFonts w:ascii="Arial" w:eastAsia="Times New Roman" w:hAnsi="Arial" w:cs="Arial"/>
              <w:i/>
              <w:iCs/>
              <w:color w:val="000000"/>
              <w:kern w:val="0"/>
              <w:sz w:val="20"/>
              <w:szCs w:val="20"/>
              <w:lang w:eastAsia="pt-BR" w:bidi="ar-SA"/>
            </w:rPr>
          </w:rPrChange>
        </w:rPr>
      </w:pPr>
      <w:bookmarkStart w:id="603" w:name="3.3.1__________Project_Media_Storage_and"/>
      <w:ins w:id="604" w:author="Rhaissa" w:date="2011-10-10T12:11:00Z">
        <w:r w:rsidRPr="00C56AB4">
          <w:rPr>
            <w:rFonts w:asciiTheme="minorHAnsi" w:eastAsia="Times New Roman" w:hAnsiTheme="minorHAnsi" w:cstheme="minorHAnsi"/>
            <w:b/>
            <w:iCs/>
            <w:kern w:val="0"/>
            <w:lang w:eastAsia="pt-BR" w:bidi="ar-SA"/>
            <w:rPrChange w:id="605" w:author="Rhaissa" w:date="2011-10-10T12:14:00Z">
              <w:rPr>
                <w:rFonts w:ascii="Arial" w:eastAsia="Times New Roman" w:hAnsi="Arial" w:cs="Arial"/>
                <w:i/>
                <w:iCs/>
                <w:color w:val="000000"/>
                <w:kern w:val="0"/>
                <w:sz w:val="20"/>
                <w:szCs w:val="20"/>
                <w:u w:val="single"/>
                <w:lang w:eastAsia="pt-BR" w:bidi="ar-SA"/>
              </w:rPr>
            </w:rPrChange>
          </w:rPr>
          <w:t>3.3.1</w:t>
        </w:r>
        <w:r w:rsidRPr="00C56AB4">
          <w:rPr>
            <w:rFonts w:asciiTheme="minorHAnsi" w:eastAsia="Times New Roman" w:hAnsiTheme="minorHAnsi" w:cstheme="minorHAnsi"/>
            <w:b/>
            <w:kern w:val="0"/>
            <w:lang w:eastAsia="pt-BR" w:bidi="ar-SA"/>
            <w:rPrChange w:id="606" w:author="Rhaissa" w:date="2011-10-10T12:14:00Z">
              <w:rPr>
                <w:rFonts w:eastAsia="Times New Roman" w:cs="Times New Roman"/>
                <w:color w:val="000000"/>
                <w:kern w:val="0"/>
                <w:sz w:val="14"/>
                <w:szCs w:val="14"/>
                <w:u w:val="single"/>
                <w:lang w:eastAsia="pt-BR" w:bidi="ar-SA"/>
              </w:rPr>
            </w:rPrChange>
          </w:rPr>
          <w:t>  </w:t>
        </w:r>
        <w:r w:rsidRPr="00C56AB4">
          <w:rPr>
            <w:rFonts w:asciiTheme="minorHAnsi" w:eastAsia="Times New Roman" w:hAnsiTheme="minorHAnsi" w:cstheme="minorHAnsi"/>
            <w:b/>
            <w:iCs/>
            <w:kern w:val="0"/>
            <w:lang w:eastAsia="pt-BR" w:bidi="ar-SA"/>
            <w:rPrChange w:id="607" w:author="Rhaissa" w:date="2011-10-10T12:14:00Z">
              <w:rPr>
                <w:rFonts w:ascii="Arial" w:eastAsia="Times New Roman" w:hAnsi="Arial" w:cs="Arial"/>
                <w:i/>
                <w:iCs/>
                <w:color w:val="000000"/>
                <w:kern w:val="0"/>
                <w:sz w:val="20"/>
                <w:szCs w:val="20"/>
                <w:u w:val="single"/>
                <w:lang w:eastAsia="pt-BR" w:bidi="ar-SA"/>
              </w:rPr>
            </w:rPrChange>
          </w:rPr>
          <w:t>Processo de Armazenamento de Mídia e Liberação do Projeto</w:t>
        </w:r>
        <w:bookmarkEnd w:id="603"/>
      </w:ins>
    </w:p>
    <w:p w:rsidR="000B50F1" w:rsidRPr="000B50F1" w:rsidRDefault="00C56AB4" w:rsidP="000B50F1">
      <w:pPr>
        <w:widowControl/>
        <w:suppressAutoHyphens w:val="0"/>
        <w:autoSpaceDN/>
        <w:spacing w:after="120" w:line="240" w:lineRule="atLeast"/>
        <w:ind w:left="720"/>
        <w:textAlignment w:val="auto"/>
        <w:rPr>
          <w:ins w:id="608" w:author="Rhaissa" w:date="2011-10-10T12:11:00Z"/>
          <w:rFonts w:asciiTheme="minorHAnsi" w:eastAsia="Times New Roman" w:hAnsiTheme="minorHAnsi" w:cstheme="minorHAnsi"/>
          <w:iCs/>
          <w:kern w:val="0"/>
          <w:lang w:eastAsia="pt-BR" w:bidi="ar-SA"/>
          <w:rPrChange w:id="609" w:author="Rhaissa" w:date="2011-10-10T12:12:00Z">
            <w:rPr>
              <w:ins w:id="610" w:author="Rhaissa" w:date="2011-10-10T12:11:00Z"/>
              <w:rFonts w:eastAsia="Times New Roman" w:cs="Times New Roman"/>
              <w:i/>
              <w:iCs/>
              <w:color w:val="0000FF"/>
              <w:kern w:val="0"/>
              <w:sz w:val="20"/>
              <w:szCs w:val="20"/>
              <w:lang w:eastAsia="pt-BR" w:bidi="ar-SA"/>
            </w:rPr>
          </w:rPrChange>
        </w:rPr>
      </w:pPr>
      <w:ins w:id="611" w:author="Rhaissa" w:date="2011-10-10T12:11:00Z">
        <w:r w:rsidRPr="00C56AB4">
          <w:rPr>
            <w:rFonts w:asciiTheme="minorHAnsi" w:eastAsia="Times New Roman" w:hAnsiTheme="minorHAnsi" w:cstheme="minorHAnsi"/>
            <w:iCs/>
            <w:kern w:val="0"/>
            <w:lang w:eastAsia="pt-BR" w:bidi="ar-SA"/>
            <w:rPrChange w:id="612" w:author="Rhaissa" w:date="2011-10-10T12:12:00Z">
              <w:rPr>
                <w:rFonts w:eastAsia="Times New Roman" w:cs="Times New Roman"/>
                <w:i/>
                <w:iCs/>
                <w:color w:val="0000FF"/>
                <w:kern w:val="0"/>
                <w:sz w:val="20"/>
                <w:szCs w:val="20"/>
                <w:u w:val="single"/>
                <w:lang w:eastAsia="pt-BR" w:bidi="ar-SA"/>
              </w:rPr>
            </w:rPrChange>
          </w:rPr>
          <w:t>[Descreva as políticas de retenção e os planos de backup, erros irreversíveis e recuperação. Descreva também como a mídia deve ser mantida - on-line, off-line, tipo de mídia e form</w:t>
        </w:r>
        <w:r w:rsidRPr="00C56AB4">
          <w:rPr>
            <w:rFonts w:asciiTheme="minorHAnsi" w:eastAsia="Times New Roman" w:hAnsiTheme="minorHAnsi" w:cstheme="minorHAnsi"/>
            <w:iCs/>
            <w:kern w:val="0"/>
            <w:lang w:eastAsia="pt-BR" w:bidi="ar-SA"/>
            <w:rPrChange w:id="613" w:author="Rhaissa" w:date="2011-10-10T12:12:00Z">
              <w:rPr>
                <w:rFonts w:eastAsia="Times New Roman" w:cs="Times New Roman"/>
                <w:i/>
                <w:iCs/>
                <w:color w:val="0000FF"/>
                <w:kern w:val="0"/>
                <w:sz w:val="20"/>
                <w:szCs w:val="20"/>
                <w:u w:val="single"/>
                <w:lang w:eastAsia="pt-BR" w:bidi="ar-SA"/>
              </w:rPr>
            </w:rPrChange>
          </w:rPr>
          <w:t>a</w:t>
        </w:r>
        <w:r w:rsidRPr="00C56AB4">
          <w:rPr>
            <w:rFonts w:asciiTheme="minorHAnsi" w:eastAsia="Times New Roman" w:hAnsiTheme="minorHAnsi" w:cstheme="minorHAnsi"/>
            <w:iCs/>
            <w:kern w:val="0"/>
            <w:lang w:eastAsia="pt-BR" w:bidi="ar-SA"/>
            <w:rPrChange w:id="614" w:author="Rhaissa" w:date="2011-10-10T12:12:00Z">
              <w:rPr>
                <w:rFonts w:eastAsia="Times New Roman" w:cs="Times New Roman"/>
                <w:i/>
                <w:iCs/>
                <w:color w:val="0000FF"/>
                <w:kern w:val="0"/>
                <w:sz w:val="20"/>
                <w:szCs w:val="20"/>
                <w:u w:val="single"/>
                <w:lang w:eastAsia="pt-BR" w:bidi="ar-SA"/>
              </w:rPr>
            </w:rPrChange>
          </w:rPr>
          <w:t>to.</w:t>
        </w:r>
      </w:ins>
    </w:p>
    <w:p w:rsidR="000B50F1" w:rsidRPr="000B50F1" w:rsidRDefault="00C56AB4" w:rsidP="000B50F1">
      <w:pPr>
        <w:widowControl/>
        <w:suppressAutoHyphens w:val="0"/>
        <w:autoSpaceDN/>
        <w:spacing w:after="120" w:line="240" w:lineRule="atLeast"/>
        <w:ind w:left="720"/>
        <w:textAlignment w:val="auto"/>
        <w:rPr>
          <w:ins w:id="615" w:author="Rhaissa" w:date="2011-10-10T12:11:00Z"/>
          <w:rFonts w:asciiTheme="minorHAnsi" w:eastAsia="Times New Roman" w:hAnsiTheme="minorHAnsi" w:cstheme="minorHAnsi"/>
          <w:iCs/>
          <w:kern w:val="0"/>
          <w:lang w:eastAsia="pt-BR" w:bidi="ar-SA"/>
          <w:rPrChange w:id="616" w:author="Rhaissa" w:date="2011-10-10T12:12:00Z">
            <w:rPr>
              <w:ins w:id="617" w:author="Rhaissa" w:date="2011-10-10T12:11:00Z"/>
              <w:rFonts w:eastAsia="Times New Roman" w:cs="Times New Roman"/>
              <w:i/>
              <w:iCs/>
              <w:color w:val="0000FF"/>
              <w:kern w:val="0"/>
              <w:sz w:val="20"/>
              <w:szCs w:val="20"/>
              <w:lang w:eastAsia="pt-BR" w:bidi="ar-SA"/>
            </w:rPr>
          </w:rPrChange>
        </w:rPr>
      </w:pPr>
      <w:proofErr w:type="gramStart"/>
      <w:ins w:id="618" w:author="Rhaissa" w:date="2011-10-10T12:11:00Z">
        <w:r w:rsidRPr="00C56AB4">
          <w:rPr>
            <w:rFonts w:asciiTheme="minorHAnsi" w:eastAsia="Times New Roman" w:hAnsiTheme="minorHAnsi" w:cstheme="minorHAnsi"/>
            <w:iCs/>
            <w:kern w:val="0"/>
            <w:lang w:eastAsia="pt-BR" w:bidi="ar-SA"/>
            <w:rPrChange w:id="619" w:author="Rhaissa" w:date="2011-10-10T12:12:00Z">
              <w:rPr>
                <w:rFonts w:eastAsia="Times New Roman" w:cs="Times New Roman"/>
                <w:i/>
                <w:iCs/>
                <w:color w:val="0000FF"/>
                <w:kern w:val="0"/>
                <w:sz w:val="20"/>
                <w:szCs w:val="20"/>
                <w:u w:val="single"/>
                <w:lang w:eastAsia="pt-BR" w:bidi="ar-SA"/>
              </w:rPr>
            </w:rPrChange>
          </w:rPr>
          <w:t>O processo de liberação deve descrever o conteúdo do release, a quem ele se destina e se há quaisquer problemas conhecidos e instruções de instalação.]</w:t>
        </w:r>
        <w:proofErr w:type="gramEnd"/>
      </w:ins>
    </w:p>
    <w:p w:rsidR="000B50F1" w:rsidRPr="009A3B9E" w:rsidRDefault="00C56AB4" w:rsidP="000B50F1">
      <w:pPr>
        <w:keepNext/>
        <w:widowControl/>
        <w:suppressAutoHyphens w:val="0"/>
        <w:autoSpaceDN/>
        <w:spacing w:before="120" w:after="60" w:line="240" w:lineRule="atLeast"/>
        <w:ind w:left="720" w:hanging="720"/>
        <w:textAlignment w:val="auto"/>
        <w:outlineLvl w:val="2"/>
        <w:rPr>
          <w:ins w:id="620" w:author="Rhaissa" w:date="2011-10-10T12:11:00Z"/>
          <w:rFonts w:asciiTheme="minorHAnsi" w:eastAsia="Times New Roman" w:hAnsiTheme="minorHAnsi" w:cstheme="minorHAnsi"/>
          <w:b/>
          <w:iCs/>
          <w:kern w:val="0"/>
          <w:lang w:eastAsia="pt-BR" w:bidi="ar-SA"/>
          <w:rPrChange w:id="621" w:author="Rhaissa" w:date="2011-10-10T12:14:00Z">
            <w:rPr>
              <w:ins w:id="622" w:author="Rhaissa" w:date="2011-10-10T12:11:00Z"/>
              <w:rFonts w:ascii="Arial" w:eastAsia="Times New Roman" w:hAnsi="Arial" w:cs="Arial"/>
              <w:i/>
              <w:iCs/>
              <w:color w:val="000000"/>
              <w:kern w:val="0"/>
              <w:sz w:val="20"/>
              <w:szCs w:val="20"/>
              <w:lang w:eastAsia="pt-BR" w:bidi="ar-SA"/>
            </w:rPr>
          </w:rPrChange>
        </w:rPr>
      </w:pPr>
      <w:bookmarkStart w:id="623" w:name="3.3.2__________Reports_and_Audits"/>
      <w:ins w:id="624" w:author="Rhaissa" w:date="2011-10-10T12:11:00Z">
        <w:r w:rsidRPr="00C56AB4">
          <w:rPr>
            <w:rFonts w:asciiTheme="minorHAnsi" w:eastAsia="Times New Roman" w:hAnsiTheme="minorHAnsi" w:cstheme="minorHAnsi"/>
            <w:b/>
            <w:iCs/>
            <w:kern w:val="0"/>
            <w:lang w:eastAsia="pt-BR" w:bidi="ar-SA"/>
            <w:rPrChange w:id="625" w:author="Rhaissa" w:date="2011-10-10T12:14:00Z">
              <w:rPr>
                <w:rFonts w:ascii="Arial" w:eastAsia="Times New Roman" w:hAnsi="Arial" w:cs="Arial"/>
                <w:i/>
                <w:iCs/>
                <w:color w:val="000000"/>
                <w:kern w:val="0"/>
                <w:sz w:val="20"/>
                <w:szCs w:val="20"/>
                <w:u w:val="single"/>
                <w:lang w:eastAsia="pt-BR" w:bidi="ar-SA"/>
              </w:rPr>
            </w:rPrChange>
          </w:rPr>
          <w:t>3.3.2</w:t>
        </w:r>
        <w:r w:rsidRPr="00C56AB4">
          <w:rPr>
            <w:rFonts w:asciiTheme="minorHAnsi" w:eastAsia="Times New Roman" w:hAnsiTheme="minorHAnsi" w:cstheme="minorHAnsi"/>
            <w:b/>
            <w:kern w:val="0"/>
            <w:lang w:eastAsia="pt-BR" w:bidi="ar-SA"/>
            <w:rPrChange w:id="626" w:author="Rhaissa" w:date="2011-10-10T12:14:00Z">
              <w:rPr>
                <w:rFonts w:eastAsia="Times New Roman" w:cs="Times New Roman"/>
                <w:color w:val="000000"/>
                <w:kern w:val="0"/>
                <w:sz w:val="14"/>
                <w:szCs w:val="14"/>
                <w:u w:val="single"/>
                <w:lang w:eastAsia="pt-BR" w:bidi="ar-SA"/>
              </w:rPr>
            </w:rPrChange>
          </w:rPr>
          <w:t> </w:t>
        </w:r>
        <w:r w:rsidRPr="00C56AB4">
          <w:rPr>
            <w:rFonts w:asciiTheme="minorHAnsi" w:eastAsia="Times New Roman" w:hAnsiTheme="minorHAnsi" w:cstheme="minorHAnsi"/>
            <w:b/>
            <w:iCs/>
            <w:kern w:val="0"/>
            <w:lang w:eastAsia="pt-BR" w:bidi="ar-SA"/>
            <w:rPrChange w:id="627" w:author="Rhaissa" w:date="2011-10-10T12:14:00Z">
              <w:rPr>
                <w:rFonts w:ascii="Arial" w:eastAsia="Times New Roman" w:hAnsi="Arial" w:cs="Arial"/>
                <w:i/>
                <w:iCs/>
                <w:color w:val="000000"/>
                <w:kern w:val="0"/>
                <w:sz w:val="20"/>
                <w:szCs w:val="20"/>
                <w:u w:val="single"/>
                <w:lang w:eastAsia="pt-BR" w:bidi="ar-SA"/>
              </w:rPr>
            </w:rPrChange>
          </w:rPr>
          <w:t>Relatórios e Auditorias</w:t>
        </w:r>
        <w:bookmarkEnd w:id="623"/>
      </w:ins>
    </w:p>
    <w:p w:rsidR="000B50F1" w:rsidRPr="000B50F1" w:rsidRDefault="00C56AB4" w:rsidP="000B50F1">
      <w:pPr>
        <w:widowControl/>
        <w:suppressAutoHyphens w:val="0"/>
        <w:autoSpaceDN/>
        <w:spacing w:after="120" w:line="240" w:lineRule="atLeast"/>
        <w:ind w:left="720"/>
        <w:textAlignment w:val="auto"/>
        <w:rPr>
          <w:ins w:id="628" w:author="Rhaissa" w:date="2011-10-10T12:11:00Z"/>
          <w:rFonts w:asciiTheme="minorHAnsi" w:eastAsia="Times New Roman" w:hAnsiTheme="minorHAnsi" w:cstheme="minorHAnsi"/>
          <w:iCs/>
          <w:kern w:val="0"/>
          <w:lang w:eastAsia="pt-BR" w:bidi="ar-SA"/>
          <w:rPrChange w:id="629" w:author="Rhaissa" w:date="2011-10-10T12:12:00Z">
            <w:rPr>
              <w:ins w:id="630" w:author="Rhaissa" w:date="2011-10-10T12:11:00Z"/>
              <w:rFonts w:eastAsia="Times New Roman" w:cs="Times New Roman"/>
              <w:i/>
              <w:iCs/>
              <w:color w:val="0000FF"/>
              <w:kern w:val="0"/>
              <w:sz w:val="20"/>
              <w:szCs w:val="20"/>
              <w:lang w:eastAsia="pt-BR" w:bidi="ar-SA"/>
            </w:rPr>
          </w:rPrChange>
        </w:rPr>
      </w:pPr>
      <w:ins w:id="631" w:author="Rhaissa" w:date="2011-10-10T12:11:00Z">
        <w:r w:rsidRPr="00C56AB4">
          <w:rPr>
            <w:rFonts w:asciiTheme="minorHAnsi" w:eastAsia="Times New Roman" w:hAnsiTheme="minorHAnsi" w:cstheme="minorHAnsi"/>
            <w:iCs/>
            <w:kern w:val="0"/>
            <w:lang w:eastAsia="pt-BR" w:bidi="ar-SA"/>
            <w:rPrChange w:id="632" w:author="Rhaissa" w:date="2011-10-10T12:12:00Z">
              <w:rPr>
                <w:rFonts w:eastAsia="Times New Roman" w:cs="Times New Roman"/>
                <w:i/>
                <w:iCs/>
                <w:color w:val="0000FF"/>
                <w:kern w:val="0"/>
                <w:sz w:val="20"/>
                <w:szCs w:val="20"/>
                <w:u w:val="single"/>
                <w:lang w:eastAsia="pt-BR" w:bidi="ar-SA"/>
              </w:rPr>
            </w:rPrChange>
          </w:rPr>
          <w:t xml:space="preserve">[Descreva o conteúdo, o formato e a finalidade dos relatórios e auditorias de </w:t>
        </w:r>
        <w:proofErr w:type="gramStart"/>
        <w:r w:rsidRPr="00C56AB4">
          <w:rPr>
            <w:rFonts w:asciiTheme="minorHAnsi" w:eastAsia="Times New Roman" w:hAnsiTheme="minorHAnsi" w:cstheme="minorHAnsi"/>
            <w:iCs/>
            <w:kern w:val="0"/>
            <w:lang w:eastAsia="pt-BR" w:bidi="ar-SA"/>
            <w:rPrChange w:id="633" w:author="Rhaissa" w:date="2011-10-10T12:12:00Z">
              <w:rPr>
                <w:rFonts w:eastAsia="Times New Roman" w:cs="Times New Roman"/>
                <w:i/>
                <w:iCs/>
                <w:color w:val="0000FF"/>
                <w:kern w:val="0"/>
                <w:sz w:val="20"/>
                <w:szCs w:val="20"/>
                <w:u w:val="single"/>
                <w:lang w:eastAsia="pt-BR" w:bidi="ar-SA"/>
              </w:rPr>
            </w:rPrChange>
          </w:rPr>
          <w:t>configuração solicitados</w:t>
        </w:r>
        <w:proofErr w:type="gramEnd"/>
        <w:r w:rsidRPr="00C56AB4">
          <w:rPr>
            <w:rFonts w:asciiTheme="minorHAnsi" w:eastAsia="Times New Roman" w:hAnsiTheme="minorHAnsi" w:cstheme="minorHAnsi"/>
            <w:iCs/>
            <w:kern w:val="0"/>
            <w:lang w:eastAsia="pt-BR" w:bidi="ar-SA"/>
            <w:rPrChange w:id="634" w:author="Rhaissa" w:date="2011-10-10T12:12:00Z">
              <w:rPr>
                <w:rFonts w:eastAsia="Times New Roman" w:cs="Times New Roman"/>
                <w:i/>
                <w:iCs/>
                <w:color w:val="0000FF"/>
                <w:kern w:val="0"/>
                <w:sz w:val="20"/>
                <w:szCs w:val="20"/>
                <w:u w:val="single"/>
                <w:lang w:eastAsia="pt-BR" w:bidi="ar-SA"/>
              </w:rPr>
            </w:rPrChange>
          </w:rPr>
          <w:t>.</w:t>
        </w:r>
      </w:ins>
    </w:p>
    <w:p w:rsidR="000B50F1" w:rsidRPr="000B50F1" w:rsidRDefault="00C56AB4" w:rsidP="000B50F1">
      <w:pPr>
        <w:widowControl/>
        <w:suppressAutoHyphens w:val="0"/>
        <w:autoSpaceDN/>
        <w:spacing w:after="120" w:line="240" w:lineRule="atLeast"/>
        <w:ind w:left="720"/>
        <w:textAlignment w:val="auto"/>
        <w:rPr>
          <w:ins w:id="635" w:author="Rhaissa" w:date="2011-10-10T12:11:00Z"/>
          <w:rFonts w:asciiTheme="minorHAnsi" w:eastAsia="Times New Roman" w:hAnsiTheme="minorHAnsi" w:cstheme="minorHAnsi"/>
          <w:iCs/>
          <w:kern w:val="0"/>
          <w:lang w:eastAsia="pt-BR" w:bidi="ar-SA"/>
          <w:rPrChange w:id="636" w:author="Rhaissa" w:date="2011-10-10T12:12:00Z">
            <w:rPr>
              <w:ins w:id="637" w:author="Rhaissa" w:date="2011-10-10T12:11:00Z"/>
              <w:rFonts w:eastAsia="Times New Roman" w:cs="Times New Roman"/>
              <w:i/>
              <w:iCs/>
              <w:color w:val="0000FF"/>
              <w:kern w:val="0"/>
              <w:sz w:val="20"/>
              <w:szCs w:val="20"/>
              <w:lang w:eastAsia="pt-BR" w:bidi="ar-SA"/>
            </w:rPr>
          </w:rPrChange>
        </w:rPr>
      </w:pPr>
      <w:ins w:id="638" w:author="Rhaissa" w:date="2011-10-10T12:11:00Z">
        <w:r w:rsidRPr="00C56AB4">
          <w:rPr>
            <w:rFonts w:asciiTheme="minorHAnsi" w:eastAsia="Times New Roman" w:hAnsiTheme="minorHAnsi" w:cstheme="minorHAnsi"/>
            <w:iCs/>
            <w:kern w:val="0"/>
            <w:lang w:eastAsia="pt-BR" w:bidi="ar-SA"/>
            <w:rPrChange w:id="639" w:author="Rhaissa" w:date="2011-10-10T12:12:00Z">
              <w:rPr>
                <w:rFonts w:eastAsia="Times New Roman" w:cs="Times New Roman"/>
                <w:i/>
                <w:iCs/>
                <w:color w:val="0000FF"/>
                <w:kern w:val="0"/>
                <w:sz w:val="20"/>
                <w:szCs w:val="20"/>
                <w:u w:val="single"/>
                <w:lang w:eastAsia="pt-BR" w:bidi="ar-SA"/>
              </w:rPr>
            </w:rPrChange>
          </w:rPr>
          <w:t xml:space="preserve">Os relatórios são usados para avaliar a "qualidade do produto" em qualquer fase do ciclo de vida do projeto ou produto. Os relatórios sobre defeitos com base em solicitações de mudança podem fornecer alguns indicadores de qualidade proveitosos e, dessa forma, </w:t>
        </w:r>
        <w:r w:rsidRPr="00C56AB4">
          <w:rPr>
            <w:rFonts w:asciiTheme="minorHAnsi" w:eastAsia="Times New Roman" w:hAnsiTheme="minorHAnsi" w:cstheme="minorHAnsi"/>
            <w:iCs/>
            <w:kern w:val="0"/>
            <w:lang w:eastAsia="pt-BR" w:bidi="ar-SA"/>
            <w:rPrChange w:id="640" w:author="Rhaissa" w:date="2011-10-10T12:12:00Z">
              <w:rPr>
                <w:rFonts w:eastAsia="Times New Roman" w:cs="Times New Roman"/>
                <w:i/>
                <w:iCs/>
                <w:color w:val="0000FF"/>
                <w:kern w:val="0"/>
                <w:sz w:val="20"/>
                <w:szCs w:val="20"/>
                <w:u w:val="single"/>
                <w:lang w:eastAsia="pt-BR" w:bidi="ar-SA"/>
              </w:rPr>
            </w:rPrChange>
          </w:rPr>
          <w:t>a</w:t>
        </w:r>
        <w:r w:rsidRPr="00C56AB4">
          <w:rPr>
            <w:rFonts w:asciiTheme="minorHAnsi" w:eastAsia="Times New Roman" w:hAnsiTheme="minorHAnsi" w:cstheme="minorHAnsi"/>
            <w:iCs/>
            <w:kern w:val="0"/>
            <w:lang w:eastAsia="pt-BR" w:bidi="ar-SA"/>
            <w:rPrChange w:id="641" w:author="Rhaissa" w:date="2011-10-10T12:12:00Z">
              <w:rPr>
                <w:rFonts w:eastAsia="Times New Roman" w:cs="Times New Roman"/>
                <w:i/>
                <w:iCs/>
                <w:color w:val="0000FF"/>
                <w:kern w:val="0"/>
                <w:sz w:val="20"/>
                <w:szCs w:val="20"/>
                <w:u w:val="single"/>
                <w:lang w:eastAsia="pt-BR" w:bidi="ar-SA"/>
              </w:rPr>
            </w:rPrChange>
          </w:rPr>
          <w:t>lertar a administração e os desenvolvedores para determinadas áreas prioritárias do d</w:t>
        </w:r>
        <w:r w:rsidRPr="00C56AB4">
          <w:rPr>
            <w:rFonts w:asciiTheme="minorHAnsi" w:eastAsia="Times New Roman" w:hAnsiTheme="minorHAnsi" w:cstheme="minorHAnsi"/>
            <w:iCs/>
            <w:kern w:val="0"/>
            <w:lang w:eastAsia="pt-BR" w:bidi="ar-SA"/>
            <w:rPrChange w:id="642" w:author="Rhaissa" w:date="2011-10-10T12:12:00Z">
              <w:rPr>
                <w:rFonts w:eastAsia="Times New Roman" w:cs="Times New Roman"/>
                <w:i/>
                <w:iCs/>
                <w:color w:val="0000FF"/>
                <w:kern w:val="0"/>
                <w:sz w:val="20"/>
                <w:szCs w:val="20"/>
                <w:u w:val="single"/>
                <w:lang w:eastAsia="pt-BR" w:bidi="ar-SA"/>
              </w:rPr>
            </w:rPrChange>
          </w:rPr>
          <w:t>e</w:t>
        </w:r>
        <w:r w:rsidRPr="00C56AB4">
          <w:rPr>
            <w:rFonts w:asciiTheme="minorHAnsi" w:eastAsia="Times New Roman" w:hAnsiTheme="minorHAnsi" w:cstheme="minorHAnsi"/>
            <w:iCs/>
            <w:kern w:val="0"/>
            <w:lang w:eastAsia="pt-BR" w:bidi="ar-SA"/>
            <w:rPrChange w:id="643" w:author="Rhaissa" w:date="2011-10-10T12:12:00Z">
              <w:rPr>
                <w:rFonts w:eastAsia="Times New Roman" w:cs="Times New Roman"/>
                <w:i/>
                <w:iCs/>
                <w:color w:val="0000FF"/>
                <w:kern w:val="0"/>
                <w:sz w:val="20"/>
                <w:szCs w:val="20"/>
                <w:u w:val="single"/>
                <w:lang w:eastAsia="pt-BR" w:bidi="ar-SA"/>
              </w:rPr>
            </w:rPrChange>
          </w:rPr>
          <w:t>senvolvimento. Geralmente os defeitos são classificados por prioridade (alta, média e ba</w:t>
        </w:r>
        <w:r w:rsidRPr="00C56AB4">
          <w:rPr>
            <w:rFonts w:asciiTheme="minorHAnsi" w:eastAsia="Times New Roman" w:hAnsiTheme="minorHAnsi" w:cstheme="minorHAnsi"/>
            <w:iCs/>
            <w:kern w:val="0"/>
            <w:lang w:eastAsia="pt-BR" w:bidi="ar-SA"/>
            <w:rPrChange w:id="644" w:author="Rhaissa" w:date="2011-10-10T12:12:00Z">
              <w:rPr>
                <w:rFonts w:eastAsia="Times New Roman" w:cs="Times New Roman"/>
                <w:i/>
                <w:iCs/>
                <w:color w:val="0000FF"/>
                <w:kern w:val="0"/>
                <w:sz w:val="20"/>
                <w:szCs w:val="20"/>
                <w:u w:val="single"/>
                <w:lang w:eastAsia="pt-BR" w:bidi="ar-SA"/>
              </w:rPr>
            </w:rPrChange>
          </w:rPr>
          <w:t>i</w:t>
        </w:r>
        <w:r w:rsidRPr="00C56AB4">
          <w:rPr>
            <w:rFonts w:asciiTheme="minorHAnsi" w:eastAsia="Times New Roman" w:hAnsiTheme="minorHAnsi" w:cstheme="minorHAnsi"/>
            <w:iCs/>
            <w:kern w:val="0"/>
            <w:lang w:eastAsia="pt-BR" w:bidi="ar-SA"/>
            <w:rPrChange w:id="645" w:author="Rhaissa" w:date="2011-10-10T12:12:00Z">
              <w:rPr>
                <w:rFonts w:eastAsia="Times New Roman" w:cs="Times New Roman"/>
                <w:i/>
                <w:iCs/>
                <w:color w:val="0000FF"/>
                <w:kern w:val="0"/>
                <w:sz w:val="20"/>
                <w:szCs w:val="20"/>
                <w:u w:val="single"/>
                <w:lang w:eastAsia="pt-BR" w:bidi="ar-SA"/>
              </w:rPr>
            </w:rPrChange>
          </w:rPr>
          <w:t>xa) e podem ser reportados com base nos seguintes aspectos:</w:t>
        </w:r>
      </w:ins>
    </w:p>
    <w:p w:rsidR="00000000" w:rsidRDefault="00C56AB4">
      <w:pPr>
        <w:pStyle w:val="PargrafodaLista"/>
        <w:widowControl/>
        <w:numPr>
          <w:ilvl w:val="0"/>
          <w:numId w:val="5"/>
        </w:numPr>
        <w:suppressAutoHyphens w:val="0"/>
        <w:autoSpaceDN/>
        <w:spacing w:after="120" w:line="240" w:lineRule="atLeast"/>
        <w:textAlignment w:val="auto"/>
        <w:rPr>
          <w:ins w:id="646" w:author="Rhaissa" w:date="2011-10-10T12:11:00Z"/>
          <w:rFonts w:asciiTheme="minorHAnsi" w:eastAsia="Times New Roman" w:hAnsiTheme="minorHAnsi" w:cstheme="minorHAnsi"/>
          <w:iCs/>
          <w:kern w:val="0"/>
          <w:lang w:eastAsia="pt-BR" w:bidi="ar-SA"/>
          <w:rPrChange w:id="647" w:author="Rhaissa" w:date="2011-10-10T12:14:00Z">
            <w:rPr>
              <w:ins w:id="648" w:author="Rhaissa" w:date="2011-10-10T12:11:00Z"/>
              <w:rFonts w:eastAsia="Times New Roman" w:cs="Times New Roman"/>
              <w:i/>
              <w:iCs/>
              <w:color w:val="0000FF"/>
              <w:kern w:val="0"/>
              <w:sz w:val="20"/>
              <w:szCs w:val="20"/>
              <w:lang w:eastAsia="pt-BR" w:bidi="ar-SA"/>
            </w:rPr>
          </w:rPrChange>
        </w:rPr>
        <w:pPrChange w:id="649" w:author="Rhaissa" w:date="2011-10-10T12:14:00Z">
          <w:pPr>
            <w:widowControl/>
            <w:suppressAutoHyphens w:val="0"/>
            <w:autoSpaceDN/>
            <w:spacing w:after="120" w:line="240" w:lineRule="atLeast"/>
            <w:textAlignment w:val="auto"/>
          </w:pPr>
        </w:pPrChange>
      </w:pPr>
      <w:ins w:id="650" w:author="Rhaissa" w:date="2011-10-10T12:11:00Z">
        <w:r w:rsidRPr="00C56AB4">
          <w:rPr>
            <w:rFonts w:asciiTheme="minorHAnsi" w:eastAsia="Times New Roman" w:hAnsiTheme="minorHAnsi" w:cstheme="minorHAnsi"/>
            <w:iCs/>
            <w:kern w:val="0"/>
            <w:lang w:eastAsia="pt-BR" w:bidi="ar-SA"/>
            <w:rPrChange w:id="651" w:author="Rhaissa" w:date="2011-10-10T12:14:00Z">
              <w:rPr>
                <w:rFonts w:eastAsia="Times New Roman" w:cs="Times New Roman"/>
                <w:i/>
                <w:iCs/>
                <w:color w:val="0000FF"/>
                <w:kern w:val="0"/>
                <w:sz w:val="20"/>
                <w:szCs w:val="20"/>
                <w:u w:val="single"/>
                <w:lang w:eastAsia="pt-BR" w:bidi="ar-SA"/>
              </w:rPr>
            </w:rPrChange>
          </w:rPr>
          <w:t>Vencimento (Relatórios Baseados em Períodos): Há quanto tempo defeitos de d</w:t>
        </w:r>
        <w:r w:rsidRPr="00C56AB4">
          <w:rPr>
            <w:rFonts w:asciiTheme="minorHAnsi" w:eastAsia="Times New Roman" w:hAnsiTheme="minorHAnsi" w:cstheme="minorHAnsi"/>
            <w:iCs/>
            <w:kern w:val="0"/>
            <w:lang w:eastAsia="pt-BR" w:bidi="ar-SA"/>
            <w:rPrChange w:id="652" w:author="Rhaissa" w:date="2011-10-10T12:14:00Z">
              <w:rPr>
                <w:rFonts w:eastAsia="Times New Roman" w:cs="Times New Roman"/>
                <w:i/>
                <w:iCs/>
                <w:color w:val="0000FF"/>
                <w:kern w:val="0"/>
                <w:sz w:val="20"/>
                <w:szCs w:val="20"/>
                <w:u w:val="single"/>
                <w:lang w:eastAsia="pt-BR" w:bidi="ar-SA"/>
              </w:rPr>
            </w:rPrChange>
          </w:rPr>
          <w:t>i</w:t>
        </w:r>
        <w:r w:rsidRPr="00C56AB4">
          <w:rPr>
            <w:rFonts w:asciiTheme="minorHAnsi" w:eastAsia="Times New Roman" w:hAnsiTheme="minorHAnsi" w:cstheme="minorHAnsi"/>
            <w:iCs/>
            <w:kern w:val="0"/>
            <w:lang w:eastAsia="pt-BR" w:bidi="ar-SA"/>
            <w:rPrChange w:id="653" w:author="Rhaissa" w:date="2011-10-10T12:14:00Z">
              <w:rPr>
                <w:rFonts w:eastAsia="Times New Roman" w:cs="Times New Roman"/>
                <w:i/>
                <w:iCs/>
                <w:color w:val="0000FF"/>
                <w:kern w:val="0"/>
                <w:sz w:val="20"/>
                <w:szCs w:val="20"/>
                <w:u w:val="single"/>
                <w:lang w:eastAsia="pt-BR" w:bidi="ar-SA"/>
              </w:rPr>
            </w:rPrChange>
          </w:rPr>
          <w:t>versos tipos estão pendentes? Qual é o "tempo de retardo" de quando são enco</w:t>
        </w:r>
        <w:r w:rsidRPr="00C56AB4">
          <w:rPr>
            <w:rFonts w:asciiTheme="minorHAnsi" w:eastAsia="Times New Roman" w:hAnsiTheme="minorHAnsi" w:cstheme="minorHAnsi"/>
            <w:iCs/>
            <w:kern w:val="0"/>
            <w:lang w:eastAsia="pt-BR" w:bidi="ar-SA"/>
            <w:rPrChange w:id="654" w:author="Rhaissa" w:date="2011-10-10T12:14:00Z">
              <w:rPr>
                <w:rFonts w:eastAsia="Times New Roman" w:cs="Times New Roman"/>
                <w:i/>
                <w:iCs/>
                <w:color w:val="0000FF"/>
                <w:kern w:val="0"/>
                <w:sz w:val="20"/>
                <w:szCs w:val="20"/>
                <w:u w:val="single"/>
                <w:lang w:eastAsia="pt-BR" w:bidi="ar-SA"/>
              </w:rPr>
            </w:rPrChange>
          </w:rPr>
          <w:t>n</w:t>
        </w:r>
        <w:r w:rsidRPr="00C56AB4">
          <w:rPr>
            <w:rFonts w:asciiTheme="minorHAnsi" w:eastAsia="Times New Roman" w:hAnsiTheme="minorHAnsi" w:cstheme="minorHAnsi"/>
            <w:iCs/>
            <w:kern w:val="0"/>
            <w:lang w:eastAsia="pt-BR" w:bidi="ar-SA"/>
            <w:rPrChange w:id="655" w:author="Rhaissa" w:date="2011-10-10T12:14:00Z">
              <w:rPr>
                <w:rFonts w:eastAsia="Times New Roman" w:cs="Times New Roman"/>
                <w:i/>
                <w:iCs/>
                <w:color w:val="0000FF"/>
                <w:kern w:val="0"/>
                <w:sz w:val="20"/>
                <w:szCs w:val="20"/>
                <w:u w:val="single"/>
                <w:lang w:eastAsia="pt-BR" w:bidi="ar-SA"/>
              </w:rPr>
            </w:rPrChange>
          </w:rPr>
          <w:t>trados defeitos no ciclo de vida em comparação com o tempo necessário para co</w:t>
        </w:r>
        <w:r w:rsidRPr="00C56AB4">
          <w:rPr>
            <w:rFonts w:asciiTheme="minorHAnsi" w:eastAsia="Times New Roman" w:hAnsiTheme="minorHAnsi" w:cstheme="minorHAnsi"/>
            <w:iCs/>
            <w:kern w:val="0"/>
            <w:lang w:eastAsia="pt-BR" w:bidi="ar-SA"/>
            <w:rPrChange w:id="656" w:author="Rhaissa" w:date="2011-10-10T12:14:00Z">
              <w:rPr>
                <w:rFonts w:eastAsia="Times New Roman" w:cs="Times New Roman"/>
                <w:i/>
                <w:iCs/>
                <w:color w:val="0000FF"/>
                <w:kern w:val="0"/>
                <w:sz w:val="20"/>
                <w:szCs w:val="20"/>
                <w:u w:val="single"/>
                <w:lang w:eastAsia="pt-BR" w:bidi="ar-SA"/>
              </w:rPr>
            </w:rPrChange>
          </w:rPr>
          <w:t>r</w:t>
        </w:r>
        <w:r w:rsidRPr="00C56AB4">
          <w:rPr>
            <w:rFonts w:asciiTheme="minorHAnsi" w:eastAsia="Times New Roman" w:hAnsiTheme="minorHAnsi" w:cstheme="minorHAnsi"/>
            <w:iCs/>
            <w:kern w:val="0"/>
            <w:lang w:eastAsia="pt-BR" w:bidi="ar-SA"/>
            <w:rPrChange w:id="657" w:author="Rhaissa" w:date="2011-10-10T12:14:00Z">
              <w:rPr>
                <w:rFonts w:eastAsia="Times New Roman" w:cs="Times New Roman"/>
                <w:i/>
                <w:iCs/>
                <w:color w:val="0000FF"/>
                <w:kern w:val="0"/>
                <w:sz w:val="20"/>
                <w:szCs w:val="20"/>
                <w:u w:val="single"/>
                <w:lang w:eastAsia="pt-BR" w:bidi="ar-SA"/>
              </w:rPr>
            </w:rPrChange>
          </w:rPr>
          <w:t>rigi-los?</w:t>
        </w:r>
      </w:ins>
    </w:p>
    <w:p w:rsidR="00000000" w:rsidRDefault="00C56AB4">
      <w:pPr>
        <w:pStyle w:val="PargrafodaLista"/>
        <w:widowControl/>
        <w:numPr>
          <w:ilvl w:val="0"/>
          <w:numId w:val="5"/>
        </w:numPr>
        <w:suppressAutoHyphens w:val="0"/>
        <w:autoSpaceDN/>
        <w:spacing w:after="120" w:line="240" w:lineRule="atLeast"/>
        <w:textAlignment w:val="auto"/>
        <w:rPr>
          <w:ins w:id="658" w:author="Rhaissa" w:date="2011-10-10T12:11:00Z"/>
          <w:rFonts w:asciiTheme="minorHAnsi" w:eastAsia="Times New Roman" w:hAnsiTheme="minorHAnsi" w:cstheme="minorHAnsi"/>
          <w:iCs/>
          <w:kern w:val="0"/>
          <w:lang w:eastAsia="pt-BR" w:bidi="ar-SA"/>
          <w:rPrChange w:id="659" w:author="Rhaissa" w:date="2011-10-10T12:14:00Z">
            <w:rPr>
              <w:ins w:id="660" w:author="Rhaissa" w:date="2011-10-10T12:11:00Z"/>
              <w:rFonts w:eastAsia="Times New Roman" w:cs="Times New Roman"/>
              <w:i/>
              <w:iCs/>
              <w:color w:val="0000FF"/>
              <w:kern w:val="0"/>
              <w:sz w:val="20"/>
              <w:szCs w:val="20"/>
              <w:lang w:eastAsia="pt-BR" w:bidi="ar-SA"/>
            </w:rPr>
          </w:rPrChange>
        </w:rPr>
        <w:pPrChange w:id="661" w:author="Rhaissa" w:date="2011-10-10T12:14:00Z">
          <w:pPr>
            <w:widowControl/>
            <w:suppressAutoHyphens w:val="0"/>
            <w:autoSpaceDN/>
            <w:spacing w:after="120" w:line="240" w:lineRule="atLeast"/>
            <w:textAlignment w:val="auto"/>
          </w:pPr>
        </w:pPrChange>
      </w:pPr>
      <w:ins w:id="662" w:author="Rhaissa" w:date="2011-10-10T12:11:00Z">
        <w:r w:rsidRPr="00C56AB4">
          <w:rPr>
            <w:rFonts w:asciiTheme="minorHAnsi" w:eastAsia="Times New Roman" w:hAnsiTheme="minorHAnsi" w:cstheme="minorHAnsi"/>
            <w:iCs/>
            <w:kern w:val="0"/>
            <w:lang w:eastAsia="pt-BR" w:bidi="ar-SA"/>
            <w:rPrChange w:id="663" w:author="Rhaissa" w:date="2011-10-10T12:14:00Z">
              <w:rPr>
                <w:rFonts w:eastAsia="Times New Roman" w:cs="Times New Roman"/>
                <w:i/>
                <w:iCs/>
                <w:color w:val="0000FF"/>
                <w:kern w:val="0"/>
                <w:sz w:val="20"/>
                <w:szCs w:val="20"/>
                <w:u w:val="single"/>
                <w:lang w:eastAsia="pt-BR" w:bidi="ar-SA"/>
              </w:rPr>
            </w:rPrChange>
          </w:rPr>
          <w:t>Distribuição (Relatórios Baseados em Contagens): Existem quantos defeitos nas d</w:t>
        </w:r>
        <w:r w:rsidRPr="00C56AB4">
          <w:rPr>
            <w:rFonts w:asciiTheme="minorHAnsi" w:eastAsia="Times New Roman" w:hAnsiTheme="minorHAnsi" w:cstheme="minorHAnsi"/>
            <w:iCs/>
            <w:kern w:val="0"/>
            <w:lang w:eastAsia="pt-BR" w:bidi="ar-SA"/>
            <w:rPrChange w:id="664" w:author="Rhaissa" w:date="2011-10-10T12:14:00Z">
              <w:rPr>
                <w:rFonts w:eastAsia="Times New Roman" w:cs="Times New Roman"/>
                <w:i/>
                <w:iCs/>
                <w:color w:val="0000FF"/>
                <w:kern w:val="0"/>
                <w:sz w:val="20"/>
                <w:szCs w:val="20"/>
                <w:u w:val="single"/>
                <w:lang w:eastAsia="pt-BR" w:bidi="ar-SA"/>
              </w:rPr>
            </w:rPrChange>
          </w:rPr>
          <w:t>i</w:t>
        </w:r>
        <w:r w:rsidRPr="00C56AB4">
          <w:rPr>
            <w:rFonts w:asciiTheme="minorHAnsi" w:eastAsia="Times New Roman" w:hAnsiTheme="minorHAnsi" w:cstheme="minorHAnsi"/>
            <w:iCs/>
            <w:kern w:val="0"/>
            <w:lang w:eastAsia="pt-BR" w:bidi="ar-SA"/>
            <w:rPrChange w:id="665" w:author="Rhaissa" w:date="2011-10-10T12:14:00Z">
              <w:rPr>
                <w:rFonts w:eastAsia="Times New Roman" w:cs="Times New Roman"/>
                <w:i/>
                <w:iCs/>
                <w:color w:val="0000FF"/>
                <w:kern w:val="0"/>
                <w:sz w:val="20"/>
                <w:szCs w:val="20"/>
                <w:u w:val="single"/>
                <w:lang w:eastAsia="pt-BR" w:bidi="ar-SA"/>
              </w:rPr>
            </w:rPrChange>
          </w:rPr>
          <w:t>versas categorias por proprietário, prioridade ou estado de correção?</w:t>
        </w:r>
      </w:ins>
    </w:p>
    <w:p w:rsidR="00000000" w:rsidRDefault="00C56AB4">
      <w:pPr>
        <w:pStyle w:val="PargrafodaLista"/>
        <w:widowControl/>
        <w:numPr>
          <w:ilvl w:val="0"/>
          <w:numId w:val="5"/>
        </w:numPr>
        <w:suppressAutoHyphens w:val="0"/>
        <w:autoSpaceDN/>
        <w:spacing w:after="120" w:line="240" w:lineRule="atLeast"/>
        <w:textAlignment w:val="auto"/>
        <w:rPr>
          <w:ins w:id="666" w:author="Rhaissa" w:date="2011-10-10T12:11:00Z"/>
          <w:rFonts w:asciiTheme="minorHAnsi" w:eastAsia="Times New Roman" w:hAnsiTheme="minorHAnsi" w:cstheme="minorHAnsi"/>
          <w:iCs/>
          <w:kern w:val="0"/>
          <w:lang w:eastAsia="pt-BR" w:bidi="ar-SA"/>
          <w:rPrChange w:id="667" w:author="Rhaissa" w:date="2011-10-10T12:14:00Z">
            <w:rPr>
              <w:ins w:id="668" w:author="Rhaissa" w:date="2011-10-10T12:11:00Z"/>
              <w:rFonts w:eastAsia="Times New Roman" w:cs="Times New Roman"/>
              <w:i/>
              <w:iCs/>
              <w:color w:val="0000FF"/>
              <w:kern w:val="0"/>
              <w:sz w:val="20"/>
              <w:szCs w:val="20"/>
              <w:lang w:eastAsia="pt-BR" w:bidi="ar-SA"/>
            </w:rPr>
          </w:rPrChange>
        </w:rPr>
        <w:pPrChange w:id="669" w:author="Rhaissa" w:date="2011-10-10T12:14:00Z">
          <w:pPr>
            <w:widowControl/>
            <w:suppressAutoHyphens w:val="0"/>
            <w:autoSpaceDN/>
            <w:spacing w:after="120" w:line="240" w:lineRule="atLeast"/>
            <w:textAlignment w:val="auto"/>
          </w:pPr>
        </w:pPrChange>
      </w:pPr>
      <w:ins w:id="670" w:author="Rhaissa" w:date="2011-10-10T12:11:00Z">
        <w:r w:rsidRPr="00C56AB4">
          <w:rPr>
            <w:rFonts w:asciiTheme="minorHAnsi" w:eastAsia="Times New Roman" w:hAnsiTheme="minorHAnsi" w:cstheme="minorHAnsi"/>
            <w:iCs/>
            <w:kern w:val="0"/>
            <w:lang w:eastAsia="pt-BR" w:bidi="ar-SA"/>
            <w:rPrChange w:id="671" w:author="Rhaissa" w:date="2011-10-10T12:14:00Z">
              <w:rPr>
                <w:rFonts w:eastAsia="Times New Roman" w:cs="Times New Roman"/>
                <w:i/>
                <w:iCs/>
                <w:color w:val="0000FF"/>
                <w:kern w:val="0"/>
                <w:sz w:val="20"/>
                <w:szCs w:val="20"/>
                <w:u w:val="single"/>
                <w:lang w:eastAsia="pt-BR" w:bidi="ar-SA"/>
              </w:rPr>
            </w:rPrChange>
          </w:rPr>
          <w:t xml:space="preserve">Tendência (Relatórios Relacionados a Períodos e Contagens): Qual é o número </w:t>
        </w:r>
        <w:r w:rsidRPr="00C56AB4">
          <w:rPr>
            <w:rFonts w:asciiTheme="minorHAnsi" w:eastAsia="Times New Roman" w:hAnsiTheme="minorHAnsi" w:cstheme="minorHAnsi"/>
            <w:iCs/>
            <w:kern w:val="0"/>
            <w:lang w:eastAsia="pt-BR" w:bidi="ar-SA"/>
            <w:rPrChange w:id="672" w:author="Rhaissa" w:date="2011-10-10T12:14:00Z">
              <w:rPr>
                <w:rFonts w:eastAsia="Times New Roman" w:cs="Times New Roman"/>
                <w:i/>
                <w:iCs/>
                <w:color w:val="0000FF"/>
                <w:kern w:val="0"/>
                <w:sz w:val="20"/>
                <w:szCs w:val="20"/>
                <w:u w:val="single"/>
                <w:lang w:eastAsia="pt-BR" w:bidi="ar-SA"/>
              </w:rPr>
            </w:rPrChange>
          </w:rPr>
          <w:t>a</w:t>
        </w:r>
        <w:r w:rsidRPr="00C56AB4">
          <w:rPr>
            <w:rFonts w:asciiTheme="minorHAnsi" w:eastAsia="Times New Roman" w:hAnsiTheme="minorHAnsi" w:cstheme="minorHAnsi"/>
            <w:iCs/>
            <w:kern w:val="0"/>
            <w:lang w:eastAsia="pt-BR" w:bidi="ar-SA"/>
            <w:rPrChange w:id="673" w:author="Rhaissa" w:date="2011-10-10T12:14:00Z">
              <w:rPr>
                <w:rFonts w:eastAsia="Times New Roman" w:cs="Times New Roman"/>
                <w:i/>
                <w:iCs/>
                <w:color w:val="0000FF"/>
                <w:kern w:val="0"/>
                <w:sz w:val="20"/>
                <w:szCs w:val="20"/>
                <w:u w:val="single"/>
                <w:lang w:eastAsia="pt-BR" w:bidi="ar-SA"/>
              </w:rPr>
            </w:rPrChange>
          </w:rPr>
          <w:t>cumulado de defeitos encontrados e corrigidos no decorrer do tempo? Qual é a classificação dos defeitos detectados e corrigidos? Qual é a "lacuna de qualidade" em termos de defeitos pendentes versus defeitos corrigidos? Qual é a média de tempo de correção de um defeito?</w:t>
        </w:r>
        <w:proofErr w:type="gramStart"/>
        <w:r w:rsidRPr="00C56AB4">
          <w:rPr>
            <w:rFonts w:asciiTheme="minorHAnsi" w:eastAsia="Times New Roman" w:hAnsiTheme="minorHAnsi" w:cstheme="minorHAnsi"/>
            <w:iCs/>
            <w:kern w:val="0"/>
            <w:lang w:eastAsia="pt-BR" w:bidi="ar-SA"/>
            <w:rPrChange w:id="674" w:author="Rhaissa" w:date="2011-10-10T12:14:00Z">
              <w:rPr>
                <w:rFonts w:eastAsia="Times New Roman" w:cs="Times New Roman"/>
                <w:i/>
                <w:iCs/>
                <w:color w:val="0000FF"/>
                <w:kern w:val="0"/>
                <w:sz w:val="20"/>
                <w:szCs w:val="20"/>
                <w:u w:val="single"/>
                <w:lang w:eastAsia="pt-BR" w:bidi="ar-SA"/>
              </w:rPr>
            </w:rPrChange>
          </w:rPr>
          <w:t>]</w:t>
        </w:r>
        <w:proofErr w:type="gramEnd"/>
      </w:ins>
    </w:p>
    <w:p w:rsidR="000B50F1" w:rsidRPr="009A3B9E" w:rsidRDefault="00C56AB4" w:rsidP="000B50F1">
      <w:pPr>
        <w:keepNext/>
        <w:widowControl/>
        <w:suppressAutoHyphens w:val="0"/>
        <w:autoSpaceDN/>
        <w:spacing w:before="120" w:after="60" w:line="240" w:lineRule="atLeast"/>
        <w:ind w:left="720" w:hanging="720"/>
        <w:textAlignment w:val="auto"/>
        <w:outlineLvl w:val="0"/>
        <w:rPr>
          <w:ins w:id="675" w:author="Rhaissa" w:date="2011-10-10T12:11:00Z"/>
          <w:rFonts w:asciiTheme="minorHAnsi" w:eastAsia="Times New Roman" w:hAnsiTheme="minorHAnsi" w:cstheme="minorHAnsi"/>
          <w:b/>
          <w:bCs/>
          <w:kern w:val="36"/>
          <w:sz w:val="32"/>
          <w:szCs w:val="32"/>
          <w:lang w:eastAsia="pt-BR" w:bidi="ar-SA"/>
          <w:rPrChange w:id="676" w:author="Rhaissa" w:date="2011-10-10T12:15:00Z">
            <w:rPr>
              <w:ins w:id="677" w:author="Rhaissa" w:date="2011-10-10T12:11:00Z"/>
              <w:rFonts w:ascii="Arial" w:eastAsia="Times New Roman" w:hAnsi="Arial" w:cs="Arial"/>
              <w:b/>
              <w:bCs/>
              <w:color w:val="000000"/>
              <w:kern w:val="36"/>
              <w:lang w:eastAsia="pt-BR" w:bidi="ar-SA"/>
            </w:rPr>
          </w:rPrChange>
        </w:rPr>
      </w:pPr>
      <w:bookmarkStart w:id="678" w:name="4.__________________Milestones"/>
      <w:ins w:id="679" w:author="Rhaissa" w:date="2011-10-10T12:11:00Z">
        <w:r w:rsidRPr="00C56AB4">
          <w:rPr>
            <w:rFonts w:asciiTheme="minorHAnsi" w:eastAsia="Times New Roman" w:hAnsiTheme="minorHAnsi" w:cstheme="minorHAnsi"/>
            <w:b/>
            <w:bCs/>
            <w:kern w:val="36"/>
            <w:sz w:val="32"/>
            <w:szCs w:val="32"/>
            <w:lang w:eastAsia="pt-BR" w:bidi="ar-SA"/>
            <w:rPrChange w:id="680" w:author="Rhaissa" w:date="2011-10-10T12:15:00Z">
              <w:rPr>
                <w:rFonts w:ascii="Arial" w:eastAsia="Times New Roman" w:hAnsi="Arial" w:cs="Arial"/>
                <w:b/>
                <w:bCs/>
                <w:color w:val="000000"/>
                <w:kern w:val="36"/>
                <w:u w:val="single"/>
                <w:lang w:eastAsia="pt-BR" w:bidi="ar-SA"/>
              </w:rPr>
            </w:rPrChange>
          </w:rPr>
          <w:t>4.</w:t>
        </w:r>
        <w:r w:rsidRPr="00C56AB4">
          <w:rPr>
            <w:rFonts w:asciiTheme="minorHAnsi" w:eastAsia="Times New Roman" w:hAnsiTheme="minorHAnsi" w:cstheme="minorHAnsi"/>
            <w:kern w:val="36"/>
            <w:sz w:val="32"/>
            <w:szCs w:val="32"/>
            <w:lang w:eastAsia="pt-BR" w:bidi="ar-SA"/>
            <w:rPrChange w:id="681" w:author="Rhaissa" w:date="2011-10-10T12:15:00Z">
              <w:rPr>
                <w:rFonts w:eastAsia="Times New Roman" w:cs="Times New Roman"/>
                <w:color w:val="000000"/>
                <w:kern w:val="36"/>
                <w:sz w:val="14"/>
                <w:szCs w:val="14"/>
                <w:u w:val="single"/>
                <w:lang w:eastAsia="pt-BR" w:bidi="ar-SA"/>
              </w:rPr>
            </w:rPrChange>
          </w:rPr>
          <w:t>   </w:t>
        </w:r>
      </w:ins>
      <w:ins w:id="682" w:author="Rhaissa" w:date="2011-10-10T12:14:00Z">
        <w:r w:rsidRPr="00C56AB4">
          <w:rPr>
            <w:rFonts w:asciiTheme="minorHAnsi" w:eastAsia="Times New Roman" w:hAnsiTheme="minorHAnsi" w:cstheme="minorHAnsi"/>
            <w:b/>
            <w:bCs/>
            <w:kern w:val="36"/>
            <w:sz w:val="32"/>
            <w:szCs w:val="32"/>
            <w:lang w:eastAsia="pt-BR" w:bidi="ar-SA"/>
            <w:rPrChange w:id="683" w:author="Rhaissa" w:date="2011-10-10T12:15:00Z">
              <w:rPr>
                <w:rFonts w:asciiTheme="minorHAnsi" w:eastAsia="Times New Roman" w:hAnsiTheme="minorHAnsi" w:cstheme="minorHAnsi"/>
                <w:b/>
                <w:bCs/>
                <w:color w:val="0000FF"/>
                <w:kern w:val="36"/>
                <w:u w:val="single"/>
                <w:lang w:eastAsia="pt-BR" w:bidi="ar-SA"/>
              </w:rPr>
            </w:rPrChange>
          </w:rPr>
          <w:t xml:space="preserve"> </w:t>
        </w:r>
      </w:ins>
      <w:ins w:id="684" w:author="Rhaissa" w:date="2011-10-10T12:11:00Z">
        <w:r w:rsidRPr="00C56AB4">
          <w:rPr>
            <w:rFonts w:asciiTheme="minorHAnsi" w:eastAsia="Times New Roman" w:hAnsiTheme="minorHAnsi" w:cstheme="minorHAnsi"/>
            <w:b/>
            <w:bCs/>
            <w:kern w:val="36"/>
            <w:sz w:val="32"/>
            <w:szCs w:val="32"/>
            <w:lang w:eastAsia="pt-BR" w:bidi="ar-SA"/>
            <w:rPrChange w:id="685" w:author="Rhaissa" w:date="2011-10-10T12:15:00Z">
              <w:rPr>
                <w:rFonts w:ascii="Arial" w:eastAsia="Times New Roman" w:hAnsi="Arial" w:cs="Arial"/>
                <w:b/>
                <w:bCs/>
                <w:color w:val="000000"/>
                <w:kern w:val="36"/>
                <w:u w:val="single"/>
                <w:lang w:eastAsia="pt-BR" w:bidi="ar-SA"/>
              </w:rPr>
            </w:rPrChange>
          </w:rPr>
          <w:t>Marcos</w:t>
        </w:r>
        <w:bookmarkEnd w:id="678"/>
      </w:ins>
    </w:p>
    <w:p w:rsidR="000B50F1" w:rsidRPr="000B50F1" w:rsidRDefault="00C56AB4" w:rsidP="000B50F1">
      <w:pPr>
        <w:widowControl/>
        <w:suppressAutoHyphens w:val="0"/>
        <w:autoSpaceDN/>
        <w:spacing w:after="120" w:line="240" w:lineRule="atLeast"/>
        <w:ind w:left="720"/>
        <w:textAlignment w:val="auto"/>
        <w:rPr>
          <w:ins w:id="686" w:author="Rhaissa" w:date="2011-10-10T12:11:00Z"/>
          <w:rFonts w:asciiTheme="minorHAnsi" w:eastAsia="Times New Roman" w:hAnsiTheme="minorHAnsi" w:cstheme="minorHAnsi"/>
          <w:iCs/>
          <w:kern w:val="0"/>
          <w:lang w:eastAsia="pt-BR" w:bidi="ar-SA"/>
          <w:rPrChange w:id="687" w:author="Rhaissa" w:date="2011-10-10T12:12:00Z">
            <w:rPr>
              <w:ins w:id="688" w:author="Rhaissa" w:date="2011-10-10T12:11:00Z"/>
              <w:rFonts w:eastAsia="Times New Roman" w:cs="Times New Roman"/>
              <w:i/>
              <w:iCs/>
              <w:color w:val="0000FF"/>
              <w:kern w:val="0"/>
              <w:sz w:val="20"/>
              <w:szCs w:val="20"/>
              <w:lang w:eastAsia="pt-BR" w:bidi="ar-SA"/>
            </w:rPr>
          </w:rPrChange>
        </w:rPr>
      </w:pPr>
      <w:ins w:id="689" w:author="Rhaissa" w:date="2011-10-10T12:11:00Z">
        <w:r w:rsidRPr="00C56AB4">
          <w:rPr>
            <w:rFonts w:asciiTheme="minorHAnsi" w:eastAsia="Times New Roman" w:hAnsiTheme="minorHAnsi" w:cstheme="minorHAnsi"/>
            <w:iCs/>
            <w:kern w:val="0"/>
            <w:lang w:eastAsia="pt-BR" w:bidi="ar-SA"/>
            <w:rPrChange w:id="690" w:author="Rhaissa" w:date="2011-10-10T12:12:00Z">
              <w:rPr>
                <w:rFonts w:eastAsia="Times New Roman" w:cs="Times New Roman"/>
                <w:i/>
                <w:iCs/>
                <w:color w:val="0000FF"/>
                <w:kern w:val="0"/>
                <w:sz w:val="20"/>
                <w:szCs w:val="20"/>
                <w:u w:val="single"/>
                <w:lang w:eastAsia="pt-BR" w:bidi="ar-SA"/>
              </w:rPr>
            </w:rPrChange>
          </w:rPr>
          <w:t>[Identifique os marcos internos e de cliente relacionados ao esforço de CM do projeto ou produto. Esta seção deve incluir detalhes sobre quando o Plano CM deve ser atualizado.]</w:t>
        </w:r>
      </w:ins>
    </w:p>
    <w:p w:rsidR="000B50F1" w:rsidRPr="009A3B9E" w:rsidRDefault="00C56AB4" w:rsidP="000B50F1">
      <w:pPr>
        <w:keepNext/>
        <w:widowControl/>
        <w:suppressAutoHyphens w:val="0"/>
        <w:autoSpaceDN/>
        <w:spacing w:before="120" w:after="60" w:line="240" w:lineRule="atLeast"/>
        <w:ind w:left="720" w:hanging="720"/>
        <w:textAlignment w:val="auto"/>
        <w:outlineLvl w:val="0"/>
        <w:rPr>
          <w:ins w:id="691" w:author="Rhaissa" w:date="2011-10-10T12:11:00Z"/>
          <w:rFonts w:asciiTheme="minorHAnsi" w:eastAsia="Times New Roman" w:hAnsiTheme="minorHAnsi" w:cstheme="minorHAnsi"/>
          <w:b/>
          <w:bCs/>
          <w:kern w:val="36"/>
          <w:sz w:val="32"/>
          <w:szCs w:val="32"/>
          <w:lang w:eastAsia="pt-BR" w:bidi="ar-SA"/>
          <w:rPrChange w:id="692" w:author="Rhaissa" w:date="2011-10-10T12:15:00Z">
            <w:rPr>
              <w:ins w:id="693" w:author="Rhaissa" w:date="2011-10-10T12:11:00Z"/>
              <w:rFonts w:ascii="Arial" w:eastAsia="Times New Roman" w:hAnsi="Arial" w:cs="Arial"/>
              <w:b/>
              <w:bCs/>
              <w:color w:val="000000"/>
              <w:kern w:val="36"/>
              <w:lang w:eastAsia="pt-BR" w:bidi="ar-SA"/>
            </w:rPr>
          </w:rPrChange>
        </w:rPr>
      </w:pPr>
      <w:bookmarkStart w:id="694" w:name="5.__________________Training_and_Resourc"/>
      <w:ins w:id="695" w:author="Rhaissa" w:date="2011-10-10T12:11:00Z">
        <w:r w:rsidRPr="00C56AB4">
          <w:rPr>
            <w:rFonts w:asciiTheme="minorHAnsi" w:eastAsia="Times New Roman" w:hAnsiTheme="minorHAnsi" w:cstheme="minorHAnsi"/>
            <w:b/>
            <w:bCs/>
            <w:kern w:val="36"/>
            <w:sz w:val="32"/>
            <w:szCs w:val="32"/>
            <w:lang w:eastAsia="pt-BR" w:bidi="ar-SA"/>
            <w:rPrChange w:id="696" w:author="Rhaissa" w:date="2011-10-10T12:15:00Z">
              <w:rPr>
                <w:rFonts w:ascii="Arial" w:eastAsia="Times New Roman" w:hAnsi="Arial" w:cs="Arial"/>
                <w:b/>
                <w:bCs/>
                <w:color w:val="000000"/>
                <w:kern w:val="36"/>
                <w:u w:val="single"/>
                <w:lang w:eastAsia="pt-BR" w:bidi="ar-SA"/>
              </w:rPr>
            </w:rPrChange>
          </w:rPr>
          <w:t>5.</w:t>
        </w:r>
        <w:r w:rsidRPr="00C56AB4">
          <w:rPr>
            <w:rFonts w:asciiTheme="minorHAnsi" w:eastAsia="Times New Roman" w:hAnsiTheme="minorHAnsi" w:cstheme="minorHAnsi"/>
            <w:kern w:val="36"/>
            <w:sz w:val="32"/>
            <w:szCs w:val="32"/>
            <w:lang w:eastAsia="pt-BR" w:bidi="ar-SA"/>
            <w:rPrChange w:id="697" w:author="Rhaissa" w:date="2011-10-10T12:15:00Z">
              <w:rPr>
                <w:rFonts w:eastAsia="Times New Roman" w:cs="Times New Roman"/>
                <w:color w:val="000000"/>
                <w:kern w:val="36"/>
                <w:sz w:val="14"/>
                <w:szCs w:val="14"/>
                <w:u w:val="single"/>
                <w:lang w:eastAsia="pt-BR" w:bidi="ar-SA"/>
              </w:rPr>
            </w:rPrChange>
          </w:rPr>
          <w:t>   </w:t>
        </w:r>
        <w:r w:rsidRPr="00C56AB4">
          <w:rPr>
            <w:rFonts w:asciiTheme="minorHAnsi" w:eastAsia="Times New Roman" w:hAnsiTheme="minorHAnsi" w:cstheme="minorHAnsi"/>
            <w:b/>
            <w:bCs/>
            <w:kern w:val="36"/>
            <w:sz w:val="32"/>
            <w:szCs w:val="32"/>
            <w:lang w:eastAsia="pt-BR" w:bidi="ar-SA"/>
            <w:rPrChange w:id="698" w:author="Rhaissa" w:date="2011-10-10T12:15:00Z">
              <w:rPr>
                <w:rFonts w:ascii="Arial" w:eastAsia="Times New Roman" w:hAnsi="Arial" w:cs="Arial"/>
                <w:b/>
                <w:bCs/>
                <w:color w:val="000000"/>
                <w:kern w:val="36"/>
                <w:u w:val="single"/>
                <w:lang w:eastAsia="pt-BR" w:bidi="ar-SA"/>
              </w:rPr>
            </w:rPrChange>
          </w:rPr>
          <w:t>Treinamento e Recursos</w:t>
        </w:r>
        <w:bookmarkEnd w:id="694"/>
      </w:ins>
    </w:p>
    <w:p w:rsidR="000B50F1" w:rsidRPr="000B50F1" w:rsidRDefault="00C56AB4" w:rsidP="000B50F1">
      <w:pPr>
        <w:widowControl/>
        <w:suppressAutoHyphens w:val="0"/>
        <w:autoSpaceDN/>
        <w:spacing w:after="120" w:line="240" w:lineRule="atLeast"/>
        <w:ind w:left="720"/>
        <w:textAlignment w:val="auto"/>
        <w:rPr>
          <w:ins w:id="699" w:author="Rhaissa" w:date="2011-10-10T12:11:00Z"/>
          <w:rFonts w:asciiTheme="minorHAnsi" w:eastAsia="Times New Roman" w:hAnsiTheme="minorHAnsi" w:cstheme="minorHAnsi"/>
          <w:iCs/>
          <w:kern w:val="0"/>
          <w:lang w:eastAsia="pt-BR" w:bidi="ar-SA"/>
          <w:rPrChange w:id="700" w:author="Rhaissa" w:date="2011-10-10T12:12:00Z">
            <w:rPr>
              <w:ins w:id="701" w:author="Rhaissa" w:date="2011-10-10T12:11:00Z"/>
              <w:rFonts w:eastAsia="Times New Roman" w:cs="Times New Roman"/>
              <w:i/>
              <w:iCs/>
              <w:color w:val="0000FF"/>
              <w:kern w:val="0"/>
              <w:sz w:val="20"/>
              <w:szCs w:val="20"/>
              <w:lang w:eastAsia="pt-BR" w:bidi="ar-SA"/>
            </w:rPr>
          </w:rPrChange>
        </w:rPr>
      </w:pPr>
      <w:ins w:id="702" w:author="Rhaissa" w:date="2011-10-10T12:11:00Z">
        <w:r w:rsidRPr="00C56AB4">
          <w:rPr>
            <w:rFonts w:asciiTheme="minorHAnsi" w:eastAsia="Times New Roman" w:hAnsiTheme="minorHAnsi" w:cstheme="minorHAnsi"/>
            <w:iCs/>
            <w:kern w:val="0"/>
            <w:lang w:eastAsia="pt-BR" w:bidi="ar-SA"/>
            <w:rPrChange w:id="703" w:author="Rhaissa" w:date="2011-10-10T12:12:00Z">
              <w:rPr>
                <w:rFonts w:eastAsia="Times New Roman" w:cs="Times New Roman"/>
                <w:i/>
                <w:iCs/>
                <w:color w:val="0000FF"/>
                <w:kern w:val="0"/>
                <w:sz w:val="20"/>
                <w:szCs w:val="20"/>
                <w:u w:val="single"/>
                <w:lang w:eastAsia="pt-BR" w:bidi="ar-SA"/>
              </w:rPr>
            </w:rPrChange>
          </w:rPr>
          <w:t xml:space="preserve">[Descreva as ferramentas de software, o pessoal e o treinamento necessários para </w:t>
        </w:r>
        <w:proofErr w:type="gramStart"/>
        <w:r w:rsidRPr="00C56AB4">
          <w:rPr>
            <w:rFonts w:asciiTheme="minorHAnsi" w:eastAsia="Times New Roman" w:hAnsiTheme="minorHAnsi" w:cstheme="minorHAnsi"/>
            <w:iCs/>
            <w:kern w:val="0"/>
            <w:lang w:eastAsia="pt-BR" w:bidi="ar-SA"/>
            <w:rPrChange w:id="704" w:author="Rhaissa" w:date="2011-10-10T12:12:00Z">
              <w:rPr>
                <w:rFonts w:eastAsia="Times New Roman" w:cs="Times New Roman"/>
                <w:i/>
                <w:iCs/>
                <w:color w:val="0000FF"/>
                <w:kern w:val="0"/>
                <w:sz w:val="20"/>
                <w:szCs w:val="20"/>
                <w:u w:val="single"/>
                <w:lang w:eastAsia="pt-BR" w:bidi="ar-SA"/>
              </w:rPr>
            </w:rPrChange>
          </w:rPr>
          <w:t>impl</w:t>
        </w:r>
        <w:r w:rsidRPr="00C56AB4">
          <w:rPr>
            <w:rFonts w:asciiTheme="minorHAnsi" w:eastAsia="Times New Roman" w:hAnsiTheme="minorHAnsi" w:cstheme="minorHAnsi"/>
            <w:iCs/>
            <w:kern w:val="0"/>
            <w:lang w:eastAsia="pt-BR" w:bidi="ar-SA"/>
            <w:rPrChange w:id="705" w:author="Rhaissa" w:date="2011-10-10T12:12:00Z">
              <w:rPr>
                <w:rFonts w:eastAsia="Times New Roman" w:cs="Times New Roman"/>
                <w:i/>
                <w:iCs/>
                <w:color w:val="0000FF"/>
                <w:kern w:val="0"/>
                <w:sz w:val="20"/>
                <w:szCs w:val="20"/>
                <w:u w:val="single"/>
                <w:lang w:eastAsia="pt-BR" w:bidi="ar-SA"/>
              </w:rPr>
            </w:rPrChange>
          </w:rPr>
          <w:t>e</w:t>
        </w:r>
        <w:r w:rsidRPr="00C56AB4">
          <w:rPr>
            <w:rFonts w:asciiTheme="minorHAnsi" w:eastAsia="Times New Roman" w:hAnsiTheme="minorHAnsi" w:cstheme="minorHAnsi"/>
            <w:iCs/>
            <w:kern w:val="0"/>
            <w:lang w:eastAsia="pt-BR" w:bidi="ar-SA"/>
            <w:rPrChange w:id="706" w:author="Rhaissa" w:date="2011-10-10T12:12:00Z">
              <w:rPr>
                <w:rFonts w:eastAsia="Times New Roman" w:cs="Times New Roman"/>
                <w:i/>
                <w:iCs/>
                <w:color w:val="0000FF"/>
                <w:kern w:val="0"/>
                <w:sz w:val="20"/>
                <w:szCs w:val="20"/>
                <w:u w:val="single"/>
                <w:lang w:eastAsia="pt-BR" w:bidi="ar-SA"/>
              </w:rPr>
            </w:rPrChange>
          </w:rPr>
          <w:t>mentar</w:t>
        </w:r>
        <w:proofErr w:type="gramEnd"/>
        <w:r w:rsidRPr="00C56AB4">
          <w:rPr>
            <w:rFonts w:asciiTheme="minorHAnsi" w:eastAsia="Times New Roman" w:hAnsiTheme="minorHAnsi" w:cstheme="minorHAnsi"/>
            <w:iCs/>
            <w:kern w:val="0"/>
            <w:lang w:eastAsia="pt-BR" w:bidi="ar-SA"/>
            <w:rPrChange w:id="707" w:author="Rhaissa" w:date="2011-10-10T12:12:00Z">
              <w:rPr>
                <w:rFonts w:eastAsia="Times New Roman" w:cs="Times New Roman"/>
                <w:i/>
                <w:iCs/>
                <w:color w:val="0000FF"/>
                <w:kern w:val="0"/>
                <w:sz w:val="20"/>
                <w:szCs w:val="20"/>
                <w:u w:val="single"/>
                <w:lang w:eastAsia="pt-BR" w:bidi="ar-SA"/>
              </w:rPr>
            </w:rPrChange>
          </w:rPr>
          <w:t xml:space="preserve"> as atividades de CM especificadas.]</w:t>
        </w:r>
      </w:ins>
    </w:p>
    <w:p w:rsidR="000B50F1" w:rsidRPr="009A3B9E" w:rsidRDefault="00C56AB4" w:rsidP="000B50F1">
      <w:pPr>
        <w:keepNext/>
        <w:widowControl/>
        <w:suppressAutoHyphens w:val="0"/>
        <w:autoSpaceDN/>
        <w:spacing w:before="120" w:after="60" w:line="240" w:lineRule="atLeast"/>
        <w:ind w:left="720" w:hanging="720"/>
        <w:textAlignment w:val="auto"/>
        <w:outlineLvl w:val="0"/>
        <w:rPr>
          <w:ins w:id="708" w:author="Rhaissa" w:date="2011-10-10T12:11:00Z"/>
          <w:rFonts w:asciiTheme="minorHAnsi" w:eastAsia="Times New Roman" w:hAnsiTheme="minorHAnsi" w:cstheme="minorHAnsi"/>
          <w:b/>
          <w:bCs/>
          <w:kern w:val="36"/>
          <w:sz w:val="32"/>
          <w:szCs w:val="32"/>
          <w:lang w:eastAsia="pt-BR" w:bidi="ar-SA"/>
          <w:rPrChange w:id="709" w:author="Rhaissa" w:date="2011-10-10T12:15:00Z">
            <w:rPr>
              <w:ins w:id="710" w:author="Rhaissa" w:date="2011-10-10T12:11:00Z"/>
              <w:rFonts w:ascii="Arial" w:eastAsia="Times New Roman" w:hAnsi="Arial" w:cs="Arial"/>
              <w:b/>
              <w:bCs/>
              <w:color w:val="000000"/>
              <w:kern w:val="36"/>
              <w:lang w:eastAsia="pt-BR" w:bidi="ar-SA"/>
            </w:rPr>
          </w:rPrChange>
        </w:rPr>
      </w:pPr>
      <w:bookmarkStart w:id="711" w:name="6.__________________Subcontractor_and_Ve"/>
      <w:ins w:id="712" w:author="Rhaissa" w:date="2011-10-10T12:11:00Z">
        <w:r w:rsidRPr="00C56AB4">
          <w:rPr>
            <w:rFonts w:asciiTheme="minorHAnsi" w:eastAsia="Times New Roman" w:hAnsiTheme="minorHAnsi" w:cstheme="minorHAnsi"/>
            <w:b/>
            <w:bCs/>
            <w:kern w:val="36"/>
            <w:sz w:val="32"/>
            <w:szCs w:val="32"/>
            <w:lang w:eastAsia="pt-BR" w:bidi="ar-SA"/>
            <w:rPrChange w:id="713" w:author="Rhaissa" w:date="2011-10-10T12:15:00Z">
              <w:rPr>
                <w:rFonts w:ascii="Arial" w:eastAsia="Times New Roman" w:hAnsi="Arial" w:cs="Arial"/>
                <w:b/>
                <w:bCs/>
                <w:color w:val="000000"/>
                <w:kern w:val="36"/>
                <w:u w:val="single"/>
                <w:lang w:eastAsia="pt-BR" w:bidi="ar-SA"/>
              </w:rPr>
            </w:rPrChange>
          </w:rPr>
          <w:t>6.</w:t>
        </w:r>
        <w:r w:rsidRPr="00C56AB4">
          <w:rPr>
            <w:rFonts w:asciiTheme="minorHAnsi" w:eastAsia="Times New Roman" w:hAnsiTheme="minorHAnsi" w:cstheme="minorHAnsi"/>
            <w:kern w:val="36"/>
            <w:sz w:val="32"/>
            <w:szCs w:val="32"/>
            <w:lang w:eastAsia="pt-BR" w:bidi="ar-SA"/>
            <w:rPrChange w:id="714" w:author="Rhaissa" w:date="2011-10-10T12:15:00Z">
              <w:rPr>
                <w:rFonts w:eastAsia="Times New Roman" w:cs="Times New Roman"/>
                <w:color w:val="000000"/>
                <w:kern w:val="36"/>
                <w:sz w:val="14"/>
                <w:szCs w:val="14"/>
                <w:u w:val="single"/>
                <w:lang w:eastAsia="pt-BR" w:bidi="ar-SA"/>
              </w:rPr>
            </w:rPrChange>
          </w:rPr>
          <w:t>  </w:t>
        </w:r>
      </w:ins>
      <w:ins w:id="715" w:author="Rhaissa" w:date="2011-10-10T12:15:00Z">
        <w:r w:rsidRPr="00C56AB4">
          <w:rPr>
            <w:rFonts w:asciiTheme="minorHAnsi" w:eastAsia="Times New Roman" w:hAnsiTheme="minorHAnsi" w:cstheme="minorHAnsi"/>
            <w:b/>
            <w:bCs/>
            <w:kern w:val="36"/>
            <w:sz w:val="32"/>
            <w:szCs w:val="32"/>
            <w:lang w:eastAsia="pt-BR" w:bidi="ar-SA"/>
            <w:rPrChange w:id="716" w:author="Rhaissa" w:date="2011-10-10T12:15:00Z">
              <w:rPr>
                <w:rFonts w:asciiTheme="minorHAnsi" w:eastAsia="Times New Roman" w:hAnsiTheme="minorHAnsi" w:cstheme="minorHAnsi"/>
                <w:b/>
                <w:bCs/>
                <w:color w:val="0000FF"/>
                <w:kern w:val="36"/>
                <w:u w:val="single"/>
                <w:lang w:eastAsia="pt-BR" w:bidi="ar-SA"/>
              </w:rPr>
            </w:rPrChange>
          </w:rPr>
          <w:t xml:space="preserve"> </w:t>
        </w:r>
      </w:ins>
      <w:ins w:id="717" w:author="Rhaissa" w:date="2011-10-10T12:11:00Z">
        <w:r w:rsidRPr="00C56AB4">
          <w:rPr>
            <w:rFonts w:asciiTheme="minorHAnsi" w:eastAsia="Times New Roman" w:hAnsiTheme="minorHAnsi" w:cstheme="minorHAnsi"/>
            <w:b/>
            <w:bCs/>
            <w:kern w:val="36"/>
            <w:sz w:val="32"/>
            <w:szCs w:val="32"/>
            <w:lang w:eastAsia="pt-BR" w:bidi="ar-SA"/>
            <w:rPrChange w:id="718" w:author="Rhaissa" w:date="2011-10-10T12:15:00Z">
              <w:rPr>
                <w:rFonts w:ascii="Arial" w:eastAsia="Times New Roman" w:hAnsi="Arial" w:cs="Arial"/>
                <w:b/>
                <w:bCs/>
                <w:color w:val="000000"/>
                <w:kern w:val="36"/>
                <w:u w:val="single"/>
                <w:lang w:eastAsia="pt-BR" w:bidi="ar-SA"/>
              </w:rPr>
            </w:rPrChange>
          </w:rPr>
          <w:t>Controle de Software de Subcontratados e Fornecedores</w:t>
        </w:r>
        <w:bookmarkEnd w:id="711"/>
      </w:ins>
    </w:p>
    <w:p w:rsidR="000B50F1" w:rsidRPr="000B50F1" w:rsidRDefault="00C56AB4" w:rsidP="000B50F1">
      <w:pPr>
        <w:widowControl/>
        <w:suppressAutoHyphens w:val="0"/>
        <w:autoSpaceDN/>
        <w:spacing w:after="120" w:line="240" w:lineRule="atLeast"/>
        <w:ind w:left="720"/>
        <w:textAlignment w:val="auto"/>
        <w:rPr>
          <w:ins w:id="719" w:author="Rhaissa" w:date="2011-10-10T12:11:00Z"/>
          <w:rFonts w:asciiTheme="minorHAnsi" w:eastAsia="Times New Roman" w:hAnsiTheme="minorHAnsi" w:cstheme="minorHAnsi"/>
          <w:iCs/>
          <w:kern w:val="0"/>
          <w:lang w:eastAsia="pt-BR" w:bidi="ar-SA"/>
          <w:rPrChange w:id="720" w:author="Rhaissa" w:date="2011-10-10T12:12:00Z">
            <w:rPr>
              <w:ins w:id="721" w:author="Rhaissa" w:date="2011-10-10T12:11:00Z"/>
              <w:rFonts w:eastAsia="Times New Roman" w:cs="Times New Roman"/>
              <w:i/>
              <w:iCs/>
              <w:color w:val="0000FF"/>
              <w:kern w:val="0"/>
              <w:sz w:val="20"/>
              <w:szCs w:val="20"/>
              <w:lang w:eastAsia="pt-BR" w:bidi="ar-SA"/>
            </w:rPr>
          </w:rPrChange>
        </w:rPr>
      </w:pPr>
      <w:ins w:id="722" w:author="Rhaissa" w:date="2011-10-10T12:11:00Z">
        <w:r w:rsidRPr="00C56AB4">
          <w:rPr>
            <w:rFonts w:asciiTheme="minorHAnsi" w:eastAsia="Times New Roman" w:hAnsiTheme="minorHAnsi" w:cstheme="minorHAnsi"/>
            <w:iCs/>
            <w:kern w:val="0"/>
            <w:lang w:eastAsia="pt-BR" w:bidi="ar-SA"/>
            <w:rPrChange w:id="723" w:author="Rhaissa" w:date="2011-10-10T12:12:00Z">
              <w:rPr>
                <w:rFonts w:eastAsia="Times New Roman" w:cs="Times New Roman"/>
                <w:i/>
                <w:iCs/>
                <w:color w:val="0000FF"/>
                <w:kern w:val="0"/>
                <w:sz w:val="20"/>
                <w:szCs w:val="20"/>
                <w:u w:val="single"/>
                <w:lang w:eastAsia="pt-BR" w:bidi="ar-SA"/>
              </w:rPr>
            </w:rPrChange>
          </w:rPr>
          <w:t>[Descreva de que forma o software desenvolvido fora do ambiente do projeto será inco</w:t>
        </w:r>
        <w:r w:rsidRPr="00C56AB4">
          <w:rPr>
            <w:rFonts w:asciiTheme="minorHAnsi" w:eastAsia="Times New Roman" w:hAnsiTheme="minorHAnsi" w:cstheme="minorHAnsi"/>
            <w:iCs/>
            <w:kern w:val="0"/>
            <w:lang w:eastAsia="pt-BR" w:bidi="ar-SA"/>
            <w:rPrChange w:id="724" w:author="Rhaissa" w:date="2011-10-10T12:12:00Z">
              <w:rPr>
                <w:rFonts w:eastAsia="Times New Roman" w:cs="Times New Roman"/>
                <w:i/>
                <w:iCs/>
                <w:color w:val="0000FF"/>
                <w:kern w:val="0"/>
                <w:sz w:val="20"/>
                <w:szCs w:val="20"/>
                <w:u w:val="single"/>
                <w:lang w:eastAsia="pt-BR" w:bidi="ar-SA"/>
              </w:rPr>
            </w:rPrChange>
          </w:rPr>
          <w:t>r</w:t>
        </w:r>
        <w:r w:rsidRPr="00C56AB4">
          <w:rPr>
            <w:rFonts w:asciiTheme="minorHAnsi" w:eastAsia="Times New Roman" w:hAnsiTheme="minorHAnsi" w:cstheme="minorHAnsi"/>
            <w:iCs/>
            <w:kern w:val="0"/>
            <w:lang w:eastAsia="pt-BR" w:bidi="ar-SA"/>
            <w:rPrChange w:id="725" w:author="Rhaissa" w:date="2011-10-10T12:12:00Z">
              <w:rPr>
                <w:rFonts w:eastAsia="Times New Roman" w:cs="Times New Roman"/>
                <w:i/>
                <w:iCs/>
                <w:color w:val="0000FF"/>
                <w:kern w:val="0"/>
                <w:sz w:val="20"/>
                <w:szCs w:val="20"/>
                <w:u w:val="single"/>
                <w:lang w:eastAsia="pt-BR" w:bidi="ar-SA"/>
              </w:rPr>
            </w:rPrChange>
          </w:rPr>
          <w:t>porado.]</w:t>
        </w:r>
      </w:ins>
    </w:p>
    <w:p w:rsidR="00B94E4C" w:rsidRPr="000B50F1" w:rsidRDefault="00B94E4C">
      <w:pPr>
        <w:pStyle w:val="Standard"/>
        <w:rPr>
          <w:rFonts w:ascii="Calibri" w:hAnsi="Calibri"/>
        </w:rPr>
      </w:pPr>
    </w:p>
    <w:p w:rsidR="00B94E4C" w:rsidRPr="000B50F1" w:rsidDel="000B50F1" w:rsidRDefault="00B94E4C">
      <w:pPr>
        <w:pStyle w:val="Standard"/>
        <w:rPr>
          <w:del w:id="726" w:author="Rhaissa" w:date="2011-10-10T12:11:00Z"/>
          <w:rFonts w:ascii="Calibri" w:hAnsi="Calibri"/>
        </w:rPr>
      </w:pPr>
    </w:p>
    <w:p w:rsidR="00B94E4C" w:rsidRPr="000B50F1" w:rsidDel="000B50F1" w:rsidRDefault="00B94E4C">
      <w:pPr>
        <w:pStyle w:val="Standard"/>
        <w:rPr>
          <w:del w:id="727" w:author="Rhaissa" w:date="2011-10-10T12:11:00Z"/>
          <w:rFonts w:ascii="Calibri" w:hAnsi="Calibri"/>
        </w:rPr>
      </w:pPr>
    </w:p>
    <w:p w:rsidR="00B94E4C" w:rsidRPr="000B50F1" w:rsidDel="000B50F1" w:rsidRDefault="00B94E4C">
      <w:pPr>
        <w:pStyle w:val="Standard"/>
        <w:rPr>
          <w:del w:id="728" w:author="Rhaissa" w:date="2011-10-10T12:11:00Z"/>
          <w:rFonts w:ascii="Calibri" w:hAnsi="Calibri"/>
        </w:rPr>
      </w:pPr>
    </w:p>
    <w:p w:rsidR="00B94E4C" w:rsidRPr="000B50F1" w:rsidDel="000B50F1" w:rsidRDefault="00B94E4C">
      <w:pPr>
        <w:pStyle w:val="Standard"/>
        <w:rPr>
          <w:del w:id="729" w:author="Rhaissa" w:date="2011-10-10T12:11:00Z"/>
          <w:rFonts w:ascii="Calibri" w:hAnsi="Calibri"/>
        </w:rPr>
      </w:pPr>
    </w:p>
    <w:p w:rsidR="00B94E4C" w:rsidRPr="000B50F1" w:rsidDel="000B50F1" w:rsidRDefault="00B94E4C">
      <w:pPr>
        <w:pStyle w:val="Standard"/>
        <w:rPr>
          <w:del w:id="730" w:author="Rhaissa" w:date="2011-10-10T12:11:00Z"/>
          <w:rFonts w:ascii="Calibri" w:hAnsi="Calibri"/>
        </w:rPr>
      </w:pPr>
    </w:p>
    <w:p w:rsidR="00B94E4C" w:rsidRPr="000B50F1" w:rsidDel="000B50F1" w:rsidRDefault="00B94E4C">
      <w:pPr>
        <w:pStyle w:val="Standard"/>
        <w:rPr>
          <w:del w:id="731" w:author="Rhaissa" w:date="2011-10-10T12:11:00Z"/>
          <w:rFonts w:ascii="Calibri" w:hAnsi="Calibri"/>
        </w:rPr>
      </w:pPr>
    </w:p>
    <w:p w:rsidR="00B94E4C" w:rsidRPr="000B50F1" w:rsidDel="000B50F1" w:rsidRDefault="00B94E4C">
      <w:pPr>
        <w:pStyle w:val="Standard"/>
        <w:rPr>
          <w:del w:id="732" w:author="Rhaissa" w:date="2011-10-10T12:11:00Z"/>
          <w:rFonts w:ascii="Calibri" w:hAnsi="Calibri"/>
        </w:rPr>
      </w:pPr>
    </w:p>
    <w:p w:rsidR="00B94E4C" w:rsidRPr="000B50F1" w:rsidDel="000B50F1" w:rsidRDefault="00B94E4C">
      <w:pPr>
        <w:pStyle w:val="Standard"/>
        <w:rPr>
          <w:del w:id="733" w:author="Rhaissa" w:date="2011-10-10T12:11:00Z"/>
          <w:rFonts w:ascii="Calibri" w:hAnsi="Calibri"/>
        </w:rPr>
      </w:pPr>
    </w:p>
    <w:p w:rsidR="00B94E4C" w:rsidRPr="000B50F1" w:rsidDel="000B50F1" w:rsidRDefault="00B94E4C">
      <w:pPr>
        <w:pStyle w:val="Standard"/>
        <w:rPr>
          <w:del w:id="734" w:author="Rhaissa" w:date="2011-10-10T12:11:00Z"/>
          <w:rFonts w:ascii="Calibri" w:hAnsi="Calibri"/>
        </w:rPr>
      </w:pPr>
    </w:p>
    <w:p w:rsidR="003B40A1" w:rsidRPr="000B50F1" w:rsidDel="000B50F1" w:rsidRDefault="003B40A1" w:rsidP="00B94E4C">
      <w:pPr>
        <w:pStyle w:val="Heading1"/>
        <w:outlineLvl w:val="9"/>
        <w:rPr>
          <w:del w:id="735" w:author="Rhaissa" w:date="2011-10-10T12:11:00Z"/>
        </w:rPr>
      </w:pPr>
    </w:p>
    <w:p w:rsidR="00B94E4C" w:rsidRPr="000B50F1" w:rsidDel="000B50F1" w:rsidRDefault="00C56AB4" w:rsidP="00B94E4C">
      <w:pPr>
        <w:pStyle w:val="Heading1"/>
        <w:outlineLvl w:val="9"/>
        <w:rPr>
          <w:del w:id="736" w:author="Rhaissa" w:date="2011-10-10T12:11:00Z"/>
        </w:rPr>
      </w:pPr>
      <w:del w:id="737" w:author="Rhaissa" w:date="2011-10-10T12:11:00Z">
        <w:r w:rsidRPr="00C56AB4">
          <w:rPr>
            <w:b w:val="0"/>
            <w:bCs w:val="0"/>
            <w:rPrChange w:id="738" w:author="Rhaissa" w:date="2011-10-10T12:12:00Z">
              <w:rPr>
                <w:b w:val="0"/>
                <w:bCs w:val="0"/>
                <w:color w:val="0000FF"/>
                <w:u w:val="single"/>
              </w:rPr>
            </w:rPrChange>
          </w:rPr>
          <w:delText>Objetivos:</w:delText>
        </w:r>
      </w:del>
    </w:p>
    <w:p w:rsidR="00B94E4C" w:rsidRPr="000B50F1" w:rsidDel="000B50F1" w:rsidRDefault="00C56AB4" w:rsidP="00B94E4C">
      <w:pPr>
        <w:pStyle w:val="Textbody"/>
        <w:rPr>
          <w:del w:id="739" w:author="Rhaissa" w:date="2011-10-10T12:11:00Z"/>
          <w:rFonts w:ascii="Calibri" w:hAnsi="Calibri"/>
        </w:rPr>
      </w:pPr>
      <w:del w:id="740" w:author="Rhaissa" w:date="2011-10-10T12:11:00Z">
        <w:r w:rsidRPr="00C56AB4">
          <w:rPr>
            <w:rPrChange w:id="741" w:author="Rhaissa" w:date="2011-10-10T12:12:00Z">
              <w:rPr>
                <w:color w:val="0000FF"/>
                <w:u w:val="single"/>
              </w:rPr>
            </w:rPrChange>
          </w:rPr>
          <w:tab/>
        </w:r>
        <w:r w:rsidRPr="00C56AB4">
          <w:rPr>
            <w:rFonts w:ascii="Calibri" w:hAnsi="Calibri"/>
            <w:rPrChange w:id="742" w:author="Rhaissa" w:date="2011-10-10T12:12:00Z">
              <w:rPr>
                <w:rFonts w:ascii="Calibri" w:hAnsi="Calibri"/>
                <w:color w:val="0000FF"/>
                <w:u w:val="single"/>
              </w:rPr>
            </w:rPrChange>
          </w:rPr>
          <w:delText>Estabelecer e manter os critério e os guias para adaptação do conjunto de processos padrão da organização.</w:delText>
        </w:r>
      </w:del>
    </w:p>
    <w:p w:rsidR="00B94E4C" w:rsidRPr="000B50F1" w:rsidDel="000B50F1" w:rsidRDefault="00B94E4C" w:rsidP="00B94E4C">
      <w:pPr>
        <w:pStyle w:val="Textbody"/>
        <w:rPr>
          <w:del w:id="743" w:author="Rhaissa" w:date="2011-10-10T12:11:00Z"/>
        </w:rPr>
      </w:pPr>
    </w:p>
    <w:p w:rsidR="00B94E4C" w:rsidRPr="000B50F1" w:rsidDel="000B50F1" w:rsidRDefault="00C56AB4" w:rsidP="00B94E4C">
      <w:pPr>
        <w:pStyle w:val="Heading2"/>
        <w:outlineLvl w:val="9"/>
        <w:rPr>
          <w:del w:id="744" w:author="Rhaissa" w:date="2011-10-10T12:11:00Z"/>
          <w:i w:val="0"/>
          <w:rPrChange w:id="745" w:author="Rhaissa" w:date="2011-10-10T12:12:00Z">
            <w:rPr>
              <w:del w:id="746" w:author="Rhaissa" w:date="2011-10-10T12:11:00Z"/>
            </w:rPr>
          </w:rPrChange>
        </w:rPr>
      </w:pPr>
      <w:del w:id="747" w:author="Rhaissa" w:date="2011-10-10T12:11:00Z">
        <w:r w:rsidRPr="00C56AB4">
          <w:rPr>
            <w:b w:val="0"/>
            <w:bCs w:val="0"/>
            <w:i w:val="0"/>
            <w:iCs w:val="0"/>
            <w:rPrChange w:id="748" w:author="Rhaissa" w:date="2011-10-10T12:12:00Z">
              <w:rPr>
                <w:b w:val="0"/>
                <w:bCs w:val="0"/>
                <w:i w:val="0"/>
                <w:iCs w:val="0"/>
                <w:color w:val="0000FF"/>
                <w:u w:val="single"/>
              </w:rPr>
            </w:rPrChange>
          </w:rPr>
          <w:delText>Os critérios e guias para adaptação devem descrever:</w:delText>
        </w:r>
      </w:del>
    </w:p>
    <w:p w:rsidR="00B94E4C" w:rsidRPr="000B50F1" w:rsidDel="000B50F1" w:rsidRDefault="00C56AB4" w:rsidP="003B40A1">
      <w:pPr>
        <w:pStyle w:val="Textbody"/>
        <w:numPr>
          <w:ilvl w:val="0"/>
          <w:numId w:val="1"/>
        </w:numPr>
        <w:rPr>
          <w:del w:id="749" w:author="Rhaissa" w:date="2011-10-10T12:11:00Z"/>
          <w:rFonts w:ascii="Calibri" w:hAnsi="Calibri"/>
        </w:rPr>
      </w:pPr>
      <w:del w:id="750" w:author="Rhaissa" w:date="2011-10-10T12:11:00Z">
        <w:r w:rsidRPr="00C56AB4">
          <w:rPr>
            <w:rFonts w:ascii="Calibri" w:hAnsi="Calibri"/>
            <w:rPrChange w:id="751" w:author="Rhaissa" w:date="2011-10-10T12:12:00Z">
              <w:rPr>
                <w:rFonts w:ascii="Calibri" w:hAnsi="Calibri"/>
                <w:color w:val="0000FF"/>
                <w:u w:val="single"/>
              </w:rPr>
            </w:rPrChange>
          </w:rPr>
          <w:delText>Requisitos obrigatórios que devem ser satisfeitos pelos processos definidos.</w:delText>
        </w:r>
      </w:del>
    </w:p>
    <w:p w:rsidR="00B94E4C" w:rsidRPr="000B50F1" w:rsidDel="000B50F1" w:rsidRDefault="00C56AB4" w:rsidP="00B94E4C">
      <w:pPr>
        <w:pStyle w:val="Textbody"/>
        <w:numPr>
          <w:ilvl w:val="0"/>
          <w:numId w:val="1"/>
        </w:numPr>
        <w:rPr>
          <w:del w:id="752" w:author="Rhaissa" w:date="2011-10-10T12:11:00Z"/>
          <w:rFonts w:ascii="Calibri" w:hAnsi="Calibri"/>
        </w:rPr>
      </w:pPr>
      <w:del w:id="753" w:author="Rhaissa" w:date="2011-10-10T12:11:00Z">
        <w:r w:rsidRPr="00C56AB4">
          <w:rPr>
            <w:rFonts w:ascii="Calibri" w:hAnsi="Calibri"/>
            <w:rPrChange w:id="754" w:author="Rhaissa" w:date="2011-10-10T12:12:00Z">
              <w:rPr>
                <w:rFonts w:ascii="Calibri" w:hAnsi="Calibri"/>
                <w:color w:val="0000FF"/>
                <w:u w:val="single"/>
              </w:rPr>
            </w:rPrChange>
          </w:rPr>
          <w:delText>Procedimento que deve ser seguido na execução e documentação da adaptação de processo.</w:delText>
        </w:r>
      </w:del>
    </w:p>
    <w:p w:rsidR="00B94E4C" w:rsidRPr="000B50F1" w:rsidDel="000B50F1" w:rsidRDefault="00B94E4C" w:rsidP="00B94E4C">
      <w:pPr>
        <w:pStyle w:val="Textbody"/>
        <w:rPr>
          <w:del w:id="755" w:author="Rhaissa" w:date="2011-10-10T12:11:00Z"/>
          <w:rFonts w:ascii="Calibri" w:hAnsi="Calibri"/>
        </w:rPr>
      </w:pPr>
    </w:p>
    <w:p w:rsidR="00B94E4C" w:rsidRPr="000B50F1" w:rsidDel="000B50F1" w:rsidRDefault="00C56AB4" w:rsidP="00E135C1">
      <w:pPr>
        <w:pStyle w:val="Heading2"/>
        <w:numPr>
          <w:ilvl w:val="0"/>
          <w:numId w:val="3"/>
        </w:numPr>
        <w:outlineLvl w:val="9"/>
        <w:rPr>
          <w:del w:id="756" w:author="Rhaissa" w:date="2011-10-10T12:11:00Z"/>
          <w:i w:val="0"/>
          <w:rPrChange w:id="757" w:author="Rhaissa" w:date="2011-10-10T12:12:00Z">
            <w:rPr>
              <w:del w:id="758" w:author="Rhaissa" w:date="2011-10-10T12:11:00Z"/>
            </w:rPr>
          </w:rPrChange>
        </w:rPr>
      </w:pPr>
      <w:del w:id="759" w:author="Rhaissa" w:date="2011-10-10T12:11:00Z">
        <w:r w:rsidRPr="00C56AB4">
          <w:rPr>
            <w:b w:val="0"/>
            <w:bCs w:val="0"/>
            <w:i w:val="0"/>
            <w:iCs w:val="0"/>
            <w:rPrChange w:id="760" w:author="Rhaissa" w:date="2011-10-10T12:12:00Z">
              <w:rPr>
                <w:b w:val="0"/>
                <w:bCs w:val="0"/>
                <w:i w:val="0"/>
                <w:iCs w:val="0"/>
                <w:color w:val="0000FF"/>
                <w:u w:val="single"/>
              </w:rPr>
            </w:rPrChange>
          </w:rPr>
          <w:delText>Produtos de Trabalho Típicos:</w:delText>
        </w:r>
      </w:del>
    </w:p>
    <w:p w:rsidR="00B94E4C" w:rsidRPr="000B50F1" w:rsidDel="000B50F1" w:rsidRDefault="00C56AB4" w:rsidP="00B94E4C">
      <w:pPr>
        <w:pStyle w:val="Textbody"/>
        <w:numPr>
          <w:ilvl w:val="0"/>
          <w:numId w:val="1"/>
        </w:numPr>
        <w:rPr>
          <w:del w:id="761" w:author="Rhaissa" w:date="2011-10-10T12:11:00Z"/>
          <w:rFonts w:ascii="Calibri" w:hAnsi="Calibri"/>
        </w:rPr>
      </w:pPr>
      <w:del w:id="762" w:author="Rhaissa" w:date="2011-10-10T12:11:00Z">
        <w:r w:rsidRPr="00C56AB4">
          <w:rPr>
            <w:rFonts w:ascii="Calibri" w:hAnsi="Calibri"/>
            <w:rPrChange w:id="763" w:author="Rhaissa" w:date="2011-10-10T12:12:00Z">
              <w:rPr>
                <w:rFonts w:ascii="Calibri" w:hAnsi="Calibri"/>
                <w:color w:val="0000FF"/>
                <w:u w:val="single"/>
              </w:rPr>
            </w:rPrChange>
          </w:rPr>
          <w:delText>Os guias para adaptação do conjunto de processo padrão da organização.</w:delText>
        </w:r>
      </w:del>
    </w:p>
    <w:p w:rsidR="00B94E4C" w:rsidRPr="000B50F1" w:rsidDel="000B50F1" w:rsidRDefault="00B94E4C" w:rsidP="00B94E4C">
      <w:pPr>
        <w:pStyle w:val="Textbody"/>
        <w:rPr>
          <w:del w:id="764" w:author="Rhaissa" w:date="2011-10-10T12:11:00Z"/>
          <w:rFonts w:ascii="Calibri" w:hAnsi="Calibri"/>
        </w:rPr>
      </w:pPr>
    </w:p>
    <w:p w:rsidR="00E135C1" w:rsidRPr="000B50F1" w:rsidDel="000B50F1" w:rsidRDefault="00E135C1" w:rsidP="0071540F">
      <w:pPr>
        <w:pStyle w:val="PargrafodaLista"/>
        <w:keepNext/>
        <w:numPr>
          <w:ilvl w:val="0"/>
          <w:numId w:val="2"/>
        </w:numPr>
        <w:spacing w:before="240" w:after="120"/>
        <w:rPr>
          <w:del w:id="765" w:author="Rhaissa" w:date="2011-10-10T12:11:00Z"/>
          <w:rFonts w:ascii="Arial" w:hAnsi="Arial"/>
          <w:b/>
          <w:bCs/>
          <w:iCs/>
          <w:vanish/>
          <w:sz w:val="28"/>
          <w:szCs w:val="28"/>
          <w:rPrChange w:id="766" w:author="Rhaissa" w:date="2011-10-10T12:12:00Z">
            <w:rPr>
              <w:del w:id="767" w:author="Rhaissa" w:date="2011-10-10T12:11:00Z"/>
              <w:rFonts w:ascii="Arial" w:hAnsi="Arial"/>
              <w:b/>
              <w:bCs/>
              <w:i/>
              <w:iCs/>
              <w:vanish/>
              <w:sz w:val="28"/>
              <w:szCs w:val="28"/>
            </w:rPr>
          </w:rPrChange>
        </w:rPr>
      </w:pPr>
    </w:p>
    <w:p w:rsidR="0071540F" w:rsidRPr="000B50F1" w:rsidDel="000B50F1" w:rsidRDefault="00C56AB4" w:rsidP="0071540F">
      <w:pPr>
        <w:pStyle w:val="Heading2"/>
        <w:numPr>
          <w:ilvl w:val="0"/>
          <w:numId w:val="2"/>
        </w:numPr>
        <w:outlineLvl w:val="9"/>
        <w:rPr>
          <w:del w:id="768" w:author="Rhaissa" w:date="2011-10-10T12:11:00Z"/>
          <w:i w:val="0"/>
          <w:rPrChange w:id="769" w:author="Rhaissa" w:date="2011-10-10T12:12:00Z">
            <w:rPr>
              <w:del w:id="770" w:author="Rhaissa" w:date="2011-10-10T12:11:00Z"/>
            </w:rPr>
          </w:rPrChange>
        </w:rPr>
      </w:pPr>
      <w:del w:id="771" w:author="Rhaissa" w:date="2011-10-10T12:11:00Z">
        <w:r w:rsidRPr="00C56AB4">
          <w:rPr>
            <w:b w:val="0"/>
            <w:bCs w:val="0"/>
            <w:i w:val="0"/>
            <w:iCs w:val="0"/>
            <w:rPrChange w:id="772" w:author="Rhaissa" w:date="2011-10-10T12:12:00Z">
              <w:rPr>
                <w:b w:val="0"/>
                <w:bCs w:val="0"/>
                <w:i w:val="0"/>
                <w:iCs w:val="0"/>
                <w:color w:val="0000FF"/>
                <w:u w:val="single"/>
              </w:rPr>
            </w:rPrChange>
          </w:rPr>
          <w:delText>Critérios de seleção:</w:delText>
        </w:r>
      </w:del>
    </w:p>
    <w:p w:rsidR="0071540F" w:rsidRPr="000B50F1" w:rsidDel="000B50F1" w:rsidRDefault="00C56AB4" w:rsidP="0071540F">
      <w:pPr>
        <w:pStyle w:val="Textbody"/>
        <w:numPr>
          <w:ilvl w:val="0"/>
          <w:numId w:val="1"/>
        </w:numPr>
        <w:rPr>
          <w:del w:id="773" w:author="Rhaissa" w:date="2011-10-10T12:11:00Z"/>
          <w:rFonts w:ascii="Calibri" w:hAnsi="Calibri"/>
        </w:rPr>
      </w:pPr>
      <w:del w:id="774" w:author="Rhaissa" w:date="2011-10-10T12:11:00Z">
        <w:r w:rsidRPr="00C56AB4">
          <w:rPr>
            <w:rFonts w:ascii="Calibri" w:hAnsi="Calibri"/>
            <w:rPrChange w:id="775" w:author="Rhaissa" w:date="2011-10-10T12:12:00Z">
              <w:rPr>
                <w:rFonts w:ascii="Calibri" w:hAnsi="Calibri"/>
                <w:color w:val="0000FF"/>
                <w:u w:val="single"/>
              </w:rPr>
            </w:rPrChange>
          </w:rPr>
          <w:delText>Especificar critérios de seleção e procedimentos para adaptação do conjunto de processos padrão da organização.</w:delText>
        </w:r>
      </w:del>
    </w:p>
    <w:p w:rsidR="0071540F" w:rsidRPr="000B50F1" w:rsidDel="000B50F1" w:rsidRDefault="0071540F" w:rsidP="0071540F">
      <w:pPr>
        <w:pStyle w:val="Textbody"/>
        <w:rPr>
          <w:del w:id="776" w:author="Rhaissa" w:date="2011-10-10T12:11:00Z"/>
          <w:rFonts w:ascii="Calibri" w:hAnsi="Calibri"/>
        </w:rPr>
      </w:pPr>
    </w:p>
    <w:p w:rsidR="0071540F" w:rsidRPr="000B50F1" w:rsidDel="000B50F1" w:rsidRDefault="00C56AB4" w:rsidP="0071540F">
      <w:pPr>
        <w:pStyle w:val="Heading2"/>
        <w:numPr>
          <w:ilvl w:val="0"/>
          <w:numId w:val="2"/>
        </w:numPr>
        <w:outlineLvl w:val="9"/>
        <w:rPr>
          <w:del w:id="777" w:author="Rhaissa" w:date="2011-10-10T12:11:00Z"/>
          <w:rFonts w:ascii="Calibri" w:hAnsi="Calibri"/>
          <w:i w:val="0"/>
          <w:rPrChange w:id="778" w:author="Rhaissa" w:date="2011-10-10T12:12:00Z">
            <w:rPr>
              <w:del w:id="779" w:author="Rhaissa" w:date="2011-10-10T12:11:00Z"/>
              <w:rFonts w:ascii="Calibri" w:hAnsi="Calibri"/>
            </w:rPr>
          </w:rPrChange>
        </w:rPr>
      </w:pPr>
      <w:del w:id="780" w:author="Rhaissa" w:date="2011-10-10T12:11:00Z">
        <w:r w:rsidRPr="00C56AB4">
          <w:rPr>
            <w:b w:val="0"/>
            <w:bCs w:val="0"/>
            <w:i w:val="0"/>
            <w:iCs w:val="0"/>
            <w:rPrChange w:id="781" w:author="Rhaissa" w:date="2011-10-10T12:12:00Z">
              <w:rPr>
                <w:b w:val="0"/>
                <w:bCs w:val="0"/>
                <w:i w:val="0"/>
                <w:iCs w:val="0"/>
                <w:color w:val="0000FF"/>
                <w:u w:val="single"/>
              </w:rPr>
            </w:rPrChange>
          </w:rPr>
          <w:delText>Padrões de documentação:</w:delText>
        </w:r>
      </w:del>
    </w:p>
    <w:p w:rsidR="00E135C1" w:rsidRPr="000B50F1" w:rsidDel="000B50F1" w:rsidRDefault="00C56AB4" w:rsidP="00E135C1">
      <w:pPr>
        <w:pStyle w:val="Textbody"/>
        <w:numPr>
          <w:ilvl w:val="0"/>
          <w:numId w:val="1"/>
        </w:numPr>
        <w:rPr>
          <w:del w:id="782" w:author="Rhaissa" w:date="2011-10-10T12:11:00Z"/>
          <w:rFonts w:ascii="Calibri" w:hAnsi="Calibri"/>
        </w:rPr>
      </w:pPr>
      <w:del w:id="783" w:author="Rhaissa" w:date="2011-10-10T12:11:00Z">
        <w:r w:rsidRPr="00C56AB4">
          <w:rPr>
            <w:rFonts w:ascii="Calibri" w:hAnsi="Calibri"/>
            <w:rPrChange w:id="784" w:author="Rhaissa" w:date="2011-10-10T12:12:00Z">
              <w:rPr>
                <w:rFonts w:ascii="Calibri" w:hAnsi="Calibri"/>
                <w:color w:val="0000FF"/>
                <w:u w:val="single"/>
              </w:rPr>
            </w:rPrChange>
          </w:rPr>
          <w:delText>Especificar os padrões para documentar os processos definidos.</w:delText>
        </w:r>
      </w:del>
    </w:p>
    <w:p w:rsidR="003B40A1" w:rsidRPr="000B50F1" w:rsidDel="000B50F1" w:rsidRDefault="003B40A1" w:rsidP="003B40A1">
      <w:pPr>
        <w:pStyle w:val="Textbody"/>
        <w:rPr>
          <w:del w:id="785" w:author="Rhaissa" w:date="2011-10-10T12:11:00Z"/>
          <w:rFonts w:ascii="Calibri" w:hAnsi="Calibri"/>
        </w:rPr>
      </w:pPr>
    </w:p>
    <w:p w:rsidR="00E135C1" w:rsidRPr="000B50F1" w:rsidDel="000B50F1" w:rsidRDefault="00C56AB4" w:rsidP="0071540F">
      <w:pPr>
        <w:pStyle w:val="Heading2"/>
        <w:numPr>
          <w:ilvl w:val="0"/>
          <w:numId w:val="2"/>
        </w:numPr>
        <w:outlineLvl w:val="9"/>
        <w:rPr>
          <w:del w:id="786" w:author="Rhaissa" w:date="2011-10-10T12:11:00Z"/>
          <w:rFonts w:cs="Arial"/>
          <w:i w:val="0"/>
        </w:rPr>
      </w:pPr>
      <w:del w:id="787" w:author="Rhaissa" w:date="2011-10-10T12:11:00Z">
        <w:r w:rsidRPr="00C56AB4">
          <w:rPr>
            <w:rFonts w:cs="Arial"/>
            <w:b w:val="0"/>
            <w:bCs w:val="0"/>
            <w:iCs w:val="0"/>
            <w:rPrChange w:id="788" w:author="Rhaissa" w:date="2011-10-10T12:12:00Z">
              <w:rPr>
                <w:rFonts w:cs="Arial"/>
                <w:b w:val="0"/>
                <w:bCs w:val="0"/>
                <w:iCs w:val="0"/>
                <w:color w:val="0000FF"/>
                <w:u w:val="single"/>
              </w:rPr>
            </w:rPrChange>
          </w:rPr>
          <w:delText>Documentar os guias de adaptação:</w:delText>
        </w:r>
      </w:del>
    </w:p>
    <w:p w:rsidR="00B94E4C" w:rsidRPr="000B50F1" w:rsidDel="000B50F1" w:rsidRDefault="00C56AB4" w:rsidP="00E135C1">
      <w:pPr>
        <w:pStyle w:val="Heading2"/>
        <w:numPr>
          <w:ilvl w:val="0"/>
          <w:numId w:val="1"/>
        </w:numPr>
        <w:outlineLvl w:val="9"/>
        <w:rPr>
          <w:del w:id="789" w:author="Rhaissa" w:date="2011-10-10T12:11:00Z"/>
          <w:rFonts w:ascii="Calibri" w:hAnsi="Calibri" w:cs="Calibri"/>
          <w:b w:val="0"/>
          <w:i w:val="0"/>
          <w:sz w:val="24"/>
          <w:szCs w:val="24"/>
        </w:rPr>
      </w:pPr>
      <w:del w:id="790" w:author="Rhaissa" w:date="2011-10-10T12:11:00Z">
        <w:r w:rsidRPr="00C56AB4">
          <w:rPr>
            <w:rFonts w:ascii="Calibri" w:hAnsi="Calibri" w:cs="Calibri"/>
            <w:bCs w:val="0"/>
            <w:iCs w:val="0"/>
            <w:rPrChange w:id="791" w:author="Rhaissa" w:date="2011-10-10T12:12:00Z">
              <w:rPr>
                <w:rFonts w:ascii="Calibri" w:hAnsi="Calibri" w:cs="Calibri"/>
                <w:bCs w:val="0"/>
                <w:iCs w:val="0"/>
                <w:color w:val="0000FF"/>
                <w:u w:val="single"/>
              </w:rPr>
            </w:rPrChange>
          </w:rPr>
          <w:delText>Documentar os guias de adaptação do conjunto de processos padrão da organização.</w:delText>
        </w:r>
      </w:del>
    </w:p>
    <w:p w:rsidR="00E135C1" w:rsidRPr="000B50F1" w:rsidDel="000B50F1" w:rsidRDefault="00E135C1" w:rsidP="00E135C1">
      <w:pPr>
        <w:pStyle w:val="Textbody"/>
        <w:rPr>
          <w:del w:id="792" w:author="Rhaissa" w:date="2011-10-10T12:11:00Z"/>
        </w:rPr>
      </w:pPr>
    </w:p>
    <w:p w:rsidR="00B94E4C" w:rsidRPr="000B50F1" w:rsidDel="000B50F1" w:rsidRDefault="00C56AB4" w:rsidP="0071540F">
      <w:pPr>
        <w:pStyle w:val="Textbody"/>
        <w:numPr>
          <w:ilvl w:val="0"/>
          <w:numId w:val="2"/>
        </w:numPr>
        <w:rPr>
          <w:del w:id="793" w:author="Rhaissa" w:date="2011-10-10T12:11:00Z"/>
          <w:rFonts w:ascii="Arial" w:hAnsi="Arial" w:cs="Arial"/>
          <w:b/>
          <w:sz w:val="28"/>
          <w:szCs w:val="28"/>
        </w:rPr>
      </w:pPr>
      <w:del w:id="794" w:author="Rhaissa" w:date="2011-10-10T12:11:00Z">
        <w:r w:rsidRPr="00C56AB4">
          <w:rPr>
            <w:rFonts w:ascii="Arial" w:hAnsi="Arial" w:cs="Arial"/>
            <w:b/>
            <w:sz w:val="28"/>
            <w:szCs w:val="28"/>
            <w:rPrChange w:id="795" w:author="Rhaissa" w:date="2011-10-10T12:12:00Z">
              <w:rPr>
                <w:rFonts w:ascii="Arial" w:hAnsi="Arial" w:cs="Arial"/>
                <w:b/>
                <w:color w:val="0000FF"/>
                <w:sz w:val="28"/>
                <w:szCs w:val="28"/>
                <w:u w:val="single"/>
              </w:rPr>
            </w:rPrChange>
          </w:rPr>
          <w:delText>Atualizar os guias de adaptação quando necessário.</w:delText>
        </w:r>
      </w:del>
    </w:p>
    <w:p w:rsidR="00B94E4C" w:rsidRPr="000B50F1" w:rsidRDefault="00B94E4C">
      <w:pPr>
        <w:pStyle w:val="Standard"/>
        <w:rPr>
          <w:rFonts w:ascii="Calibri" w:hAnsi="Calibri"/>
        </w:rPr>
      </w:pPr>
    </w:p>
    <w:sectPr w:rsidR="00B94E4C" w:rsidRPr="000B50F1" w:rsidSect="002B7BBD">
      <w:headerReference w:type="even" r:id="rId8"/>
      <w:headerReference w:type="default" r:id="rId9"/>
      <w:footerReference w:type="default" r:id="rId10"/>
      <w:headerReference w:type="first" r:id="rId11"/>
      <w:pgSz w:w="11906" w:h="16838"/>
      <w:pgMar w:top="1700" w:right="1134" w:bottom="1700" w:left="1134" w:header="1134" w:footer="11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899" w:rsidRDefault="00A77899" w:rsidP="002B7BBD">
      <w:r>
        <w:separator/>
      </w:r>
    </w:p>
  </w:endnote>
  <w:endnote w:type="continuationSeparator" w:id="0">
    <w:p w:rsidR="00A77899" w:rsidRDefault="00A77899" w:rsidP="002B7B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40F" w:rsidRPr="00863B7B" w:rsidRDefault="000B50F1" w:rsidP="0071540F">
    <w:pPr>
      <w:pStyle w:val="Rodap"/>
      <w:rPr>
        <w:rFonts w:ascii="Calibri" w:hAnsi="Calibri" w:cs="Calibri"/>
        <w:rPrChange w:id="800" w:author="Rhaissa" w:date="2011-10-10T11:45:00Z">
          <w:rPr/>
        </w:rPrChange>
      </w:rPr>
    </w:pPr>
    <w:ins w:id="801" w:author="Rhaissa" w:date="2011-10-10T12:04:00Z">
      <w:r>
        <w:rPr>
          <w:rFonts w:ascii="Calibri" w:hAnsi="Calibri" w:cs="Calibri"/>
        </w:rPr>
        <w:t>Plano de Gerenciamento de Configuração</w:t>
      </w:r>
    </w:ins>
    <w:del w:id="802" w:author="Rhaissa" w:date="2011-10-10T12:04:00Z">
      <w:r w:rsidR="00C56AB4" w:rsidRPr="00C56AB4">
        <w:rPr>
          <w:rFonts w:ascii="Calibri" w:hAnsi="Calibri" w:cs="Calibri"/>
          <w:rPrChange w:id="803" w:author="Rhaissa" w:date="2011-10-10T11:45:00Z">
            <w:rPr/>
          </w:rPrChange>
        </w:rPr>
        <w:delText>Guia para Adaptação</w:delText>
      </w:r>
    </w:del>
    <w:r w:rsidR="00C56AB4" w:rsidRPr="00C56AB4">
      <w:rPr>
        <w:rFonts w:ascii="Calibri" w:hAnsi="Calibri" w:cs="Calibri"/>
        <w:rPrChange w:id="804" w:author="Rhaissa" w:date="2011-10-10T11:45:00Z">
          <w:rPr/>
        </w:rPrChange>
      </w:rPr>
      <w:tab/>
    </w:r>
    <w:r w:rsidR="00C56AB4" w:rsidRPr="00C56AB4">
      <w:rPr>
        <w:rFonts w:ascii="Calibri" w:hAnsi="Calibri" w:cs="Calibri"/>
        <w:rPrChange w:id="805" w:author="Rhaissa" w:date="2011-10-10T11:45:00Z">
          <w:rPr/>
        </w:rPrChange>
      </w:rPr>
      <w:tab/>
    </w:r>
    <w:del w:id="806" w:author="Rhaissa" w:date="2011-10-10T11:45:00Z">
      <w:r w:rsidR="00C56AB4" w:rsidRPr="00C56AB4">
        <w:rPr>
          <w:rFonts w:ascii="Calibri" w:hAnsi="Calibri" w:cs="Calibri"/>
          <w:rPrChange w:id="807" w:author="Rhaissa" w:date="2011-10-10T11:45:00Z">
            <w:rPr/>
          </w:rPrChange>
        </w:rPr>
        <w:delText xml:space="preserve">Página </w:delText>
      </w:r>
    </w:del>
    <w:r w:rsidR="00C56AB4" w:rsidRPr="00C56AB4">
      <w:rPr>
        <w:rFonts w:ascii="Calibri" w:hAnsi="Calibri" w:cs="Calibri"/>
        <w:bCs/>
        <w:szCs w:val="24"/>
        <w:rPrChange w:id="808" w:author="Rhaissa" w:date="2011-10-10T11:45:00Z">
          <w:rPr>
            <w:b/>
            <w:bCs/>
            <w:szCs w:val="24"/>
          </w:rPr>
        </w:rPrChange>
      </w:rPr>
      <w:fldChar w:fldCharType="begin"/>
    </w:r>
    <w:r w:rsidR="00C56AB4" w:rsidRPr="00C56AB4">
      <w:rPr>
        <w:rFonts w:ascii="Calibri" w:hAnsi="Calibri" w:cs="Calibri"/>
        <w:bCs/>
        <w:rPrChange w:id="809" w:author="Rhaissa" w:date="2011-10-10T11:45:00Z">
          <w:rPr>
            <w:b/>
            <w:bCs/>
          </w:rPr>
        </w:rPrChange>
      </w:rPr>
      <w:instrText>PAGE</w:instrText>
    </w:r>
    <w:r w:rsidR="00C56AB4" w:rsidRPr="00C56AB4">
      <w:rPr>
        <w:rFonts w:ascii="Calibri" w:hAnsi="Calibri" w:cs="Calibri"/>
        <w:bCs/>
        <w:szCs w:val="24"/>
        <w:rPrChange w:id="810" w:author="Rhaissa" w:date="2011-10-10T11:45:00Z">
          <w:rPr>
            <w:b/>
            <w:bCs/>
            <w:szCs w:val="24"/>
          </w:rPr>
        </w:rPrChange>
      </w:rPr>
      <w:fldChar w:fldCharType="separate"/>
    </w:r>
    <w:r w:rsidR="004F181F">
      <w:rPr>
        <w:rFonts w:ascii="Calibri" w:hAnsi="Calibri" w:cs="Calibri"/>
        <w:bCs/>
        <w:noProof/>
      </w:rPr>
      <w:t>2</w:t>
    </w:r>
    <w:r w:rsidR="00C56AB4" w:rsidRPr="00C56AB4">
      <w:rPr>
        <w:rFonts w:ascii="Calibri" w:hAnsi="Calibri" w:cs="Calibri"/>
        <w:bCs/>
        <w:szCs w:val="24"/>
        <w:rPrChange w:id="811" w:author="Rhaissa" w:date="2011-10-10T11:45:00Z">
          <w:rPr>
            <w:b/>
            <w:bCs/>
            <w:szCs w:val="24"/>
          </w:rPr>
        </w:rPrChange>
      </w:rPr>
      <w:fldChar w:fldCharType="end"/>
    </w:r>
    <w:r w:rsidR="00C56AB4" w:rsidRPr="00C56AB4">
      <w:rPr>
        <w:rFonts w:ascii="Calibri" w:hAnsi="Calibri" w:cs="Calibri"/>
        <w:rPrChange w:id="812" w:author="Rhaissa" w:date="2011-10-10T11:45:00Z">
          <w:rPr/>
        </w:rPrChange>
      </w:rPr>
      <w:t xml:space="preserve"> de </w:t>
    </w:r>
    <w:r w:rsidR="00C56AB4" w:rsidRPr="00C56AB4">
      <w:rPr>
        <w:rFonts w:ascii="Calibri" w:hAnsi="Calibri" w:cs="Calibri"/>
        <w:bCs/>
        <w:szCs w:val="24"/>
        <w:rPrChange w:id="813" w:author="Rhaissa" w:date="2011-10-10T11:45:00Z">
          <w:rPr>
            <w:b/>
            <w:bCs/>
            <w:szCs w:val="24"/>
          </w:rPr>
        </w:rPrChange>
      </w:rPr>
      <w:fldChar w:fldCharType="begin"/>
    </w:r>
    <w:r w:rsidR="00C56AB4" w:rsidRPr="00C56AB4">
      <w:rPr>
        <w:rFonts w:ascii="Calibri" w:hAnsi="Calibri" w:cs="Calibri"/>
        <w:bCs/>
        <w:rPrChange w:id="814" w:author="Rhaissa" w:date="2011-10-10T11:45:00Z">
          <w:rPr>
            <w:b/>
            <w:bCs/>
          </w:rPr>
        </w:rPrChange>
      </w:rPr>
      <w:instrText>NUMPAGES</w:instrText>
    </w:r>
    <w:r w:rsidR="00C56AB4" w:rsidRPr="00C56AB4">
      <w:rPr>
        <w:rFonts w:ascii="Calibri" w:hAnsi="Calibri" w:cs="Calibri"/>
        <w:bCs/>
        <w:szCs w:val="24"/>
        <w:rPrChange w:id="815" w:author="Rhaissa" w:date="2011-10-10T11:45:00Z">
          <w:rPr>
            <w:b/>
            <w:bCs/>
            <w:szCs w:val="24"/>
          </w:rPr>
        </w:rPrChange>
      </w:rPr>
      <w:fldChar w:fldCharType="separate"/>
    </w:r>
    <w:r w:rsidR="004F181F">
      <w:rPr>
        <w:rFonts w:ascii="Calibri" w:hAnsi="Calibri" w:cs="Calibri"/>
        <w:bCs/>
        <w:noProof/>
      </w:rPr>
      <w:t>6</w:t>
    </w:r>
    <w:r w:rsidR="00C56AB4" w:rsidRPr="00C56AB4">
      <w:rPr>
        <w:rFonts w:ascii="Calibri" w:hAnsi="Calibri" w:cs="Calibri"/>
        <w:bCs/>
        <w:szCs w:val="24"/>
        <w:rPrChange w:id="816" w:author="Rhaissa" w:date="2011-10-10T11:45:00Z">
          <w:rPr>
            <w:b/>
            <w:bCs/>
            <w:szCs w:val="24"/>
          </w:rPr>
        </w:rPrChange>
      </w:rPr>
      <w:fldChar w:fldCharType="end"/>
    </w:r>
  </w:p>
  <w:p w:rsidR="002B7BBD" w:rsidRDefault="002B7B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899" w:rsidRDefault="00A77899" w:rsidP="002B7BBD">
      <w:r w:rsidRPr="002B7BBD">
        <w:rPr>
          <w:color w:val="000000"/>
        </w:rPr>
        <w:separator/>
      </w:r>
    </w:p>
  </w:footnote>
  <w:footnote w:type="continuationSeparator" w:id="0">
    <w:p w:rsidR="00A77899" w:rsidRDefault="00A77899" w:rsidP="002B7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40F" w:rsidRDefault="00C56AB4">
    <w:pPr>
      <w:pStyle w:val="Cabealho"/>
    </w:pPr>
    <w:r>
      <w:rPr>
        <w:noProof/>
        <w:lang w:eastAsia="pt-B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810426" o:spid="_x0000_s2050" type="#_x0000_t75" style="position:absolute;margin-left:0;margin-top:0;width:481.75pt;height:377.9pt;z-index:-251658752;mso-position-horizontal:center;mso-position-horizontal-relative:margin;mso-position-vertical:center;mso-position-vertical-relative:margin" o:allowincell="f">
          <v:imagedata r:id="rId1" o:title="marca d'agua"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BBD" w:rsidRDefault="00C56AB4" w:rsidP="004F181F">
    <w:pPr>
      <w:pStyle w:val="Standard"/>
      <w:jc w:val="right"/>
      <w:rPr>
        <w:rFonts w:ascii="Calibri" w:hAnsi="Calibri"/>
      </w:rPr>
      <w:pPrChange w:id="796" w:author="Rhaissa" w:date="2011-11-15T22:52:00Z">
        <w:pPr>
          <w:pStyle w:val="Standard"/>
        </w:pPr>
      </w:pPrChange>
    </w:pPr>
    <w:r>
      <w:rPr>
        <w:rFonts w:ascii="Calibri" w:hAnsi="Calibri"/>
        <w:noProof/>
        <w:lang w:eastAsia="pt-B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810427" o:spid="_x0000_s2051" type="#_x0000_t75" style="position:absolute;left:0;text-align:left;margin-left:0;margin-top:0;width:481.75pt;height:377.9pt;z-index:-251657728;mso-position-horizontal:center;mso-position-horizontal-relative:margin;mso-position-vertical:center;mso-position-vertical-relative:margin" o:allowincell="f">
          <v:imagedata r:id="rId1" o:title="marca d'agua" gain="19661f" blacklevel="22938f"/>
          <w10:wrap anchorx="margin" anchory="margin"/>
        </v:shape>
      </w:pict>
    </w:r>
    <w:r w:rsidR="002B7BBD">
      <w:rPr>
        <w:rFonts w:ascii="Calibri" w:hAnsi="Calibri"/>
      </w:rPr>
      <w:t>© Processo de Software – Eng. De Software</w:t>
    </w:r>
  </w:p>
  <w:p w:rsidR="002B7BBD" w:rsidRDefault="002B7BBD" w:rsidP="004F181F">
    <w:pPr>
      <w:pStyle w:val="Standard"/>
      <w:jc w:val="right"/>
      <w:rPr>
        <w:rFonts w:ascii="Calibri" w:hAnsi="Calibri"/>
      </w:rPr>
      <w:pPrChange w:id="797" w:author="Rhaissa" w:date="2011-11-15T22:52:00Z">
        <w:pPr>
          <w:pStyle w:val="Standard"/>
        </w:pPr>
      </w:pPrChange>
    </w:pPr>
    <w:r>
      <w:rPr>
        <w:rFonts w:ascii="Calibri" w:hAnsi="Calibri"/>
      </w:rPr>
      <w:t xml:space="preserve"> </w:t>
    </w:r>
    <w:del w:id="798" w:author="Rhaissa" w:date="2011-11-15T22:52:00Z">
      <w:r w:rsidR="00E979A5" w:rsidDel="004F181F">
        <w:rPr>
          <w:rFonts w:ascii="Calibri" w:hAnsi="Calibri"/>
        </w:rPr>
        <w:delText>Outubro</w:delText>
      </w:r>
      <w:r w:rsidDel="004F181F">
        <w:rPr>
          <w:rFonts w:ascii="Calibri" w:hAnsi="Calibri"/>
        </w:rPr>
        <w:delText xml:space="preserve"> </w:delText>
      </w:r>
    </w:del>
    <w:ins w:id="799" w:author="Rhaissa" w:date="2011-11-15T22:52:00Z">
      <w:r w:rsidR="004F181F">
        <w:rPr>
          <w:rFonts w:ascii="Calibri" w:hAnsi="Calibri"/>
        </w:rPr>
        <w:t>Novembro</w:t>
      </w:r>
      <w:r w:rsidR="004F181F">
        <w:rPr>
          <w:rFonts w:ascii="Calibri" w:hAnsi="Calibri"/>
        </w:rPr>
        <w:t xml:space="preserve"> </w:t>
      </w:r>
    </w:ins>
    <w:r>
      <w:rPr>
        <w:rFonts w:ascii="Calibri" w:hAnsi="Calibri"/>
      </w:rPr>
      <w:t>2011</w:t>
    </w:r>
  </w:p>
  <w:p w:rsidR="002B7BBD" w:rsidRDefault="002B7BBD">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40F" w:rsidRDefault="00C56AB4">
    <w:pPr>
      <w:pStyle w:val="Cabealho"/>
    </w:pPr>
    <w:r>
      <w:rPr>
        <w:noProof/>
        <w:lang w:eastAsia="pt-BR"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810425" o:spid="_x0000_s2049" type="#_x0000_t75" style="position:absolute;margin-left:0;margin-top:0;width:481.75pt;height:377.9pt;z-index:-251659776;mso-position-horizontal:center;mso-position-horizontal-relative:margin;mso-position-vertical:center;mso-position-vertical-relative:margin" o:allowincell="f">
          <v:imagedata r:id="rId1" o:title="marca d'agua"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B38EE"/>
    <w:multiLevelType w:val="hybridMultilevel"/>
    <w:tmpl w:val="D9E022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0B3382A"/>
    <w:multiLevelType w:val="hybridMultilevel"/>
    <w:tmpl w:val="5EBA75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A237E5B"/>
    <w:multiLevelType w:val="hybridMultilevel"/>
    <w:tmpl w:val="649E560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nsid w:val="58AE55CE"/>
    <w:multiLevelType w:val="hybridMultilevel"/>
    <w:tmpl w:val="1006F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D50076F"/>
    <w:multiLevelType w:val="hybridMultilevel"/>
    <w:tmpl w:val="C152FD4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markup="0"/>
  <w:trackRevisions/>
  <w:defaultTabStop w:val="709"/>
  <w:autoHyphenation/>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
  <w:rsids>
    <w:rsidRoot w:val="002B7BBD"/>
    <w:rsid w:val="00005588"/>
    <w:rsid w:val="000B50F1"/>
    <w:rsid w:val="00120794"/>
    <w:rsid w:val="002B7BBD"/>
    <w:rsid w:val="003B40A1"/>
    <w:rsid w:val="004B18A3"/>
    <w:rsid w:val="004D53A8"/>
    <w:rsid w:val="004F181F"/>
    <w:rsid w:val="00532CB4"/>
    <w:rsid w:val="005A0DD7"/>
    <w:rsid w:val="00666716"/>
    <w:rsid w:val="00677344"/>
    <w:rsid w:val="006F7E69"/>
    <w:rsid w:val="0071540F"/>
    <w:rsid w:val="007671B4"/>
    <w:rsid w:val="00863B7B"/>
    <w:rsid w:val="009A3B9E"/>
    <w:rsid w:val="00A33D61"/>
    <w:rsid w:val="00A77899"/>
    <w:rsid w:val="00B246A5"/>
    <w:rsid w:val="00B63D6E"/>
    <w:rsid w:val="00B94E4C"/>
    <w:rsid w:val="00C56AB4"/>
    <w:rsid w:val="00D52A8C"/>
    <w:rsid w:val="00DE63A0"/>
    <w:rsid w:val="00E10420"/>
    <w:rsid w:val="00E135C1"/>
    <w:rsid w:val="00E979A5"/>
    <w:rsid w:val="00EA7E99"/>
    <w:rsid w:val="00F0058B"/>
    <w:rsid w:val="00F215A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Mangal"/>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B7BBD"/>
    <w:pPr>
      <w:widowControl w:val="0"/>
      <w:suppressAutoHyphens/>
      <w:autoSpaceDN w:val="0"/>
      <w:textAlignment w:val="baseline"/>
    </w:pPr>
    <w:rPr>
      <w:kern w:val="3"/>
      <w:sz w:val="24"/>
      <w:szCs w:val="24"/>
      <w:lang w:eastAsia="zh-CN" w:bidi="hi-IN"/>
    </w:rPr>
  </w:style>
  <w:style w:type="paragraph" w:styleId="Ttulo1">
    <w:name w:val="heading 1"/>
    <w:basedOn w:val="Normal"/>
    <w:link w:val="Ttulo1Char"/>
    <w:uiPriority w:val="9"/>
    <w:qFormat/>
    <w:rsid w:val="000B50F1"/>
    <w:pPr>
      <w:widowControl/>
      <w:suppressAutoHyphens w:val="0"/>
      <w:autoSpaceDN/>
      <w:spacing w:before="100" w:beforeAutospacing="1" w:after="100" w:afterAutospacing="1"/>
      <w:textAlignment w:val="auto"/>
      <w:outlineLvl w:val="0"/>
    </w:pPr>
    <w:rPr>
      <w:rFonts w:eastAsia="Times New Roman" w:cs="Times New Roman"/>
      <w:b/>
      <w:bCs/>
      <w:kern w:val="36"/>
      <w:sz w:val="48"/>
      <w:szCs w:val="48"/>
      <w:lang w:eastAsia="pt-BR" w:bidi="ar-SA"/>
    </w:rPr>
  </w:style>
  <w:style w:type="paragraph" w:styleId="Ttulo2">
    <w:name w:val="heading 2"/>
    <w:basedOn w:val="Normal"/>
    <w:link w:val="Ttulo2Char"/>
    <w:uiPriority w:val="9"/>
    <w:qFormat/>
    <w:rsid w:val="000B50F1"/>
    <w:pPr>
      <w:widowControl/>
      <w:suppressAutoHyphens w:val="0"/>
      <w:autoSpaceDN/>
      <w:spacing w:before="100" w:beforeAutospacing="1" w:after="100" w:afterAutospacing="1"/>
      <w:textAlignment w:val="auto"/>
      <w:outlineLvl w:val="1"/>
    </w:pPr>
    <w:rPr>
      <w:rFonts w:eastAsia="Times New Roman" w:cs="Times New Roman"/>
      <w:b/>
      <w:bCs/>
      <w:kern w:val="0"/>
      <w:sz w:val="36"/>
      <w:szCs w:val="36"/>
      <w:lang w:eastAsia="pt-BR" w:bidi="ar-SA"/>
    </w:rPr>
  </w:style>
  <w:style w:type="paragraph" w:styleId="Ttulo3">
    <w:name w:val="heading 3"/>
    <w:basedOn w:val="Normal"/>
    <w:link w:val="Ttulo3Char"/>
    <w:uiPriority w:val="9"/>
    <w:qFormat/>
    <w:rsid w:val="000B50F1"/>
    <w:pPr>
      <w:widowControl/>
      <w:suppressAutoHyphens w:val="0"/>
      <w:autoSpaceDN/>
      <w:spacing w:before="100" w:beforeAutospacing="1" w:after="100" w:afterAutospacing="1"/>
      <w:textAlignment w:val="auto"/>
      <w:outlineLvl w:val="2"/>
    </w:pPr>
    <w:rPr>
      <w:rFonts w:eastAsia="Times New Roman" w:cs="Times New Roman"/>
      <w:b/>
      <w:bCs/>
      <w:kern w:val="0"/>
      <w:sz w:val="27"/>
      <w:szCs w:val="27"/>
      <w:lang w:eastAsia="pt-BR" w:bidi="ar-SA"/>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2B7BBD"/>
    <w:pPr>
      <w:widowControl w:val="0"/>
      <w:suppressAutoHyphens/>
      <w:autoSpaceDN w:val="0"/>
      <w:textAlignment w:val="baseline"/>
    </w:pPr>
    <w:rPr>
      <w:kern w:val="3"/>
      <w:sz w:val="24"/>
      <w:szCs w:val="24"/>
      <w:lang w:eastAsia="zh-CN" w:bidi="hi-IN"/>
    </w:rPr>
  </w:style>
  <w:style w:type="paragraph" w:styleId="Ttulo">
    <w:name w:val="Title"/>
    <w:basedOn w:val="Standard"/>
    <w:next w:val="Textbody"/>
    <w:rsid w:val="002B7BBD"/>
    <w:pPr>
      <w:keepNext/>
      <w:spacing w:before="240" w:after="120"/>
    </w:pPr>
    <w:rPr>
      <w:rFonts w:ascii="Arial" w:hAnsi="Arial"/>
      <w:sz w:val="28"/>
      <w:szCs w:val="28"/>
    </w:rPr>
  </w:style>
  <w:style w:type="paragraph" w:customStyle="1" w:styleId="Textbody">
    <w:name w:val="Text body"/>
    <w:basedOn w:val="Standard"/>
    <w:rsid w:val="002B7BBD"/>
    <w:pPr>
      <w:spacing w:after="120"/>
    </w:pPr>
  </w:style>
  <w:style w:type="paragraph" w:styleId="Lista">
    <w:name w:val="List"/>
    <w:basedOn w:val="Textbody"/>
    <w:rsid w:val="002B7BBD"/>
  </w:style>
  <w:style w:type="paragraph" w:customStyle="1" w:styleId="Caption">
    <w:name w:val="Caption"/>
    <w:basedOn w:val="Standard"/>
    <w:rsid w:val="002B7BBD"/>
    <w:pPr>
      <w:suppressLineNumbers/>
      <w:spacing w:before="120" w:after="120"/>
    </w:pPr>
    <w:rPr>
      <w:i/>
      <w:iCs/>
    </w:rPr>
  </w:style>
  <w:style w:type="paragraph" w:customStyle="1" w:styleId="Index">
    <w:name w:val="Index"/>
    <w:basedOn w:val="Standard"/>
    <w:rsid w:val="002B7BBD"/>
    <w:pPr>
      <w:suppressLineNumbers/>
    </w:pPr>
  </w:style>
  <w:style w:type="paragraph" w:customStyle="1" w:styleId="Header">
    <w:name w:val="Header"/>
    <w:basedOn w:val="Standard"/>
    <w:rsid w:val="002B7BBD"/>
    <w:pPr>
      <w:suppressLineNumbers/>
      <w:tabs>
        <w:tab w:val="center" w:pos="4819"/>
        <w:tab w:val="right" w:pos="9638"/>
      </w:tabs>
    </w:pPr>
  </w:style>
  <w:style w:type="paragraph" w:customStyle="1" w:styleId="Footer">
    <w:name w:val="Footer"/>
    <w:basedOn w:val="Standard"/>
    <w:rsid w:val="002B7BBD"/>
    <w:pPr>
      <w:suppressLineNumbers/>
      <w:tabs>
        <w:tab w:val="center" w:pos="4819"/>
        <w:tab w:val="right" w:pos="9638"/>
      </w:tabs>
    </w:pPr>
  </w:style>
  <w:style w:type="paragraph" w:customStyle="1" w:styleId="TableContents">
    <w:name w:val="Table Contents"/>
    <w:basedOn w:val="Standard"/>
    <w:rsid w:val="002B7BBD"/>
    <w:pPr>
      <w:suppressLineNumbers/>
    </w:pPr>
  </w:style>
  <w:style w:type="paragraph" w:customStyle="1" w:styleId="Contents1">
    <w:name w:val="Contents 1"/>
    <w:basedOn w:val="Index"/>
    <w:rsid w:val="002B7BBD"/>
    <w:pPr>
      <w:tabs>
        <w:tab w:val="right" w:leader="dot" w:pos="9638"/>
      </w:tabs>
    </w:pPr>
  </w:style>
  <w:style w:type="paragraph" w:customStyle="1" w:styleId="Heading1">
    <w:name w:val="Heading 1"/>
    <w:basedOn w:val="Ttulo"/>
    <w:next w:val="Textbody"/>
    <w:rsid w:val="002B7BBD"/>
    <w:pPr>
      <w:outlineLvl w:val="0"/>
    </w:pPr>
    <w:rPr>
      <w:b/>
      <w:bCs/>
    </w:rPr>
  </w:style>
  <w:style w:type="paragraph" w:customStyle="1" w:styleId="Heading2">
    <w:name w:val="Heading 2"/>
    <w:basedOn w:val="Ttulo"/>
    <w:next w:val="Textbody"/>
    <w:rsid w:val="002B7BBD"/>
    <w:pPr>
      <w:outlineLvl w:val="1"/>
    </w:pPr>
    <w:rPr>
      <w:b/>
      <w:bCs/>
      <w:i/>
      <w:iCs/>
    </w:rPr>
  </w:style>
  <w:style w:type="paragraph" w:customStyle="1" w:styleId="Heading3">
    <w:name w:val="Heading 3"/>
    <w:basedOn w:val="Ttulo"/>
    <w:next w:val="Textbody"/>
    <w:rsid w:val="002B7BBD"/>
    <w:pPr>
      <w:outlineLvl w:val="2"/>
    </w:pPr>
    <w:rPr>
      <w:b/>
      <w:bCs/>
    </w:rPr>
  </w:style>
  <w:style w:type="paragraph" w:customStyle="1" w:styleId="TableHeading">
    <w:name w:val="Table Heading"/>
    <w:basedOn w:val="TableContents"/>
    <w:rsid w:val="002B7BBD"/>
    <w:pPr>
      <w:jc w:val="center"/>
    </w:pPr>
    <w:rPr>
      <w:b/>
      <w:bCs/>
    </w:rPr>
  </w:style>
  <w:style w:type="paragraph" w:styleId="Cabealho">
    <w:name w:val="header"/>
    <w:basedOn w:val="Normal"/>
    <w:rsid w:val="002B7BBD"/>
    <w:pPr>
      <w:tabs>
        <w:tab w:val="center" w:pos="4252"/>
        <w:tab w:val="right" w:pos="8504"/>
      </w:tabs>
    </w:pPr>
    <w:rPr>
      <w:szCs w:val="21"/>
    </w:rPr>
  </w:style>
  <w:style w:type="character" w:customStyle="1" w:styleId="CabealhoChar">
    <w:name w:val="Cabeçalho Char"/>
    <w:rsid w:val="002B7BBD"/>
    <w:rPr>
      <w:szCs w:val="21"/>
    </w:rPr>
  </w:style>
  <w:style w:type="paragraph" w:styleId="Rodap">
    <w:name w:val="footer"/>
    <w:basedOn w:val="Normal"/>
    <w:uiPriority w:val="99"/>
    <w:rsid w:val="002B7BBD"/>
    <w:pPr>
      <w:tabs>
        <w:tab w:val="center" w:pos="4252"/>
        <w:tab w:val="right" w:pos="8504"/>
      </w:tabs>
    </w:pPr>
    <w:rPr>
      <w:szCs w:val="21"/>
    </w:rPr>
  </w:style>
  <w:style w:type="character" w:customStyle="1" w:styleId="RodapChar">
    <w:name w:val="Rodapé Char"/>
    <w:uiPriority w:val="99"/>
    <w:rsid w:val="002B7BBD"/>
    <w:rPr>
      <w:szCs w:val="21"/>
    </w:rPr>
  </w:style>
  <w:style w:type="paragraph" w:styleId="PargrafodaLista">
    <w:name w:val="List Paragraph"/>
    <w:basedOn w:val="Normal"/>
    <w:uiPriority w:val="34"/>
    <w:qFormat/>
    <w:rsid w:val="00E135C1"/>
    <w:pPr>
      <w:ind w:left="708"/>
    </w:pPr>
    <w:rPr>
      <w:szCs w:val="21"/>
    </w:rPr>
  </w:style>
  <w:style w:type="paragraph" w:styleId="Textodebalo">
    <w:name w:val="Balloon Text"/>
    <w:basedOn w:val="Normal"/>
    <w:link w:val="TextodebaloChar"/>
    <w:uiPriority w:val="99"/>
    <w:semiHidden/>
    <w:unhideWhenUsed/>
    <w:rsid w:val="00677344"/>
    <w:rPr>
      <w:rFonts w:ascii="Tahoma" w:hAnsi="Tahoma"/>
      <w:sz w:val="16"/>
      <w:szCs w:val="14"/>
    </w:rPr>
  </w:style>
  <w:style w:type="character" w:customStyle="1" w:styleId="TextodebaloChar">
    <w:name w:val="Texto de balão Char"/>
    <w:basedOn w:val="Fontepargpadro"/>
    <w:link w:val="Textodebalo"/>
    <w:uiPriority w:val="99"/>
    <w:semiHidden/>
    <w:rsid w:val="00677344"/>
    <w:rPr>
      <w:rFonts w:ascii="Tahoma" w:hAnsi="Tahoma"/>
      <w:kern w:val="3"/>
      <w:sz w:val="16"/>
      <w:szCs w:val="14"/>
      <w:lang w:eastAsia="zh-CN" w:bidi="hi-IN"/>
    </w:rPr>
  </w:style>
  <w:style w:type="paragraph" w:styleId="Sumrio1">
    <w:name w:val="toc 1"/>
    <w:basedOn w:val="Normal"/>
    <w:autoRedefine/>
    <w:uiPriority w:val="39"/>
    <w:semiHidden/>
    <w:unhideWhenUsed/>
    <w:rsid w:val="000B50F1"/>
    <w:pPr>
      <w:widowControl/>
      <w:suppressAutoHyphens w:val="0"/>
      <w:autoSpaceDN/>
      <w:spacing w:before="100" w:beforeAutospacing="1" w:after="100" w:afterAutospacing="1"/>
      <w:textAlignment w:val="auto"/>
    </w:pPr>
    <w:rPr>
      <w:rFonts w:eastAsia="Times New Roman" w:cs="Times New Roman"/>
      <w:kern w:val="0"/>
      <w:lang w:eastAsia="pt-BR" w:bidi="ar-SA"/>
    </w:rPr>
  </w:style>
  <w:style w:type="character" w:styleId="Hyperlink">
    <w:name w:val="Hyperlink"/>
    <w:basedOn w:val="Fontepargpadro"/>
    <w:uiPriority w:val="99"/>
    <w:semiHidden/>
    <w:unhideWhenUsed/>
    <w:rsid w:val="000B50F1"/>
    <w:rPr>
      <w:color w:val="0000FF"/>
      <w:u w:val="single"/>
    </w:rPr>
  </w:style>
  <w:style w:type="character" w:customStyle="1" w:styleId="apple-converted-space">
    <w:name w:val="apple-converted-space"/>
    <w:basedOn w:val="Fontepargpadro"/>
    <w:rsid w:val="000B50F1"/>
  </w:style>
  <w:style w:type="paragraph" w:styleId="Sumrio2">
    <w:name w:val="toc 2"/>
    <w:basedOn w:val="Normal"/>
    <w:autoRedefine/>
    <w:uiPriority w:val="39"/>
    <w:semiHidden/>
    <w:unhideWhenUsed/>
    <w:rsid w:val="000B50F1"/>
    <w:pPr>
      <w:widowControl/>
      <w:suppressAutoHyphens w:val="0"/>
      <w:autoSpaceDN/>
      <w:spacing w:before="100" w:beforeAutospacing="1" w:after="100" w:afterAutospacing="1"/>
      <w:textAlignment w:val="auto"/>
    </w:pPr>
    <w:rPr>
      <w:rFonts w:eastAsia="Times New Roman" w:cs="Times New Roman"/>
      <w:kern w:val="0"/>
      <w:lang w:eastAsia="pt-BR" w:bidi="ar-SA"/>
    </w:rPr>
  </w:style>
  <w:style w:type="paragraph" w:styleId="Sumrio3">
    <w:name w:val="toc 3"/>
    <w:basedOn w:val="Normal"/>
    <w:autoRedefine/>
    <w:uiPriority w:val="39"/>
    <w:semiHidden/>
    <w:unhideWhenUsed/>
    <w:rsid w:val="000B50F1"/>
    <w:pPr>
      <w:widowControl/>
      <w:suppressAutoHyphens w:val="0"/>
      <w:autoSpaceDN/>
      <w:spacing w:before="100" w:beforeAutospacing="1" w:after="100" w:afterAutospacing="1"/>
      <w:textAlignment w:val="auto"/>
    </w:pPr>
    <w:rPr>
      <w:rFonts w:eastAsia="Times New Roman" w:cs="Times New Roman"/>
      <w:kern w:val="0"/>
      <w:lang w:eastAsia="pt-BR" w:bidi="ar-SA"/>
    </w:rPr>
  </w:style>
  <w:style w:type="paragraph" w:styleId="SemEspaamento">
    <w:name w:val="No Spacing"/>
    <w:uiPriority w:val="1"/>
    <w:qFormat/>
    <w:rsid w:val="000B50F1"/>
    <w:pPr>
      <w:widowControl w:val="0"/>
      <w:suppressAutoHyphens/>
      <w:autoSpaceDN w:val="0"/>
      <w:textAlignment w:val="baseline"/>
    </w:pPr>
    <w:rPr>
      <w:kern w:val="3"/>
      <w:sz w:val="24"/>
      <w:szCs w:val="21"/>
      <w:lang w:eastAsia="zh-CN" w:bidi="hi-IN"/>
    </w:rPr>
  </w:style>
  <w:style w:type="character" w:customStyle="1" w:styleId="Ttulo1Char">
    <w:name w:val="Título 1 Char"/>
    <w:basedOn w:val="Fontepargpadro"/>
    <w:link w:val="Ttulo1"/>
    <w:uiPriority w:val="9"/>
    <w:rsid w:val="000B50F1"/>
    <w:rPr>
      <w:rFonts w:eastAsia="Times New Roman" w:cs="Times New Roman"/>
      <w:b/>
      <w:bCs/>
      <w:kern w:val="36"/>
      <w:sz w:val="48"/>
      <w:szCs w:val="48"/>
    </w:rPr>
  </w:style>
  <w:style w:type="character" w:customStyle="1" w:styleId="Ttulo2Char">
    <w:name w:val="Título 2 Char"/>
    <w:basedOn w:val="Fontepargpadro"/>
    <w:link w:val="Ttulo2"/>
    <w:uiPriority w:val="9"/>
    <w:rsid w:val="000B50F1"/>
    <w:rPr>
      <w:rFonts w:eastAsia="Times New Roman" w:cs="Times New Roman"/>
      <w:b/>
      <w:bCs/>
      <w:sz w:val="36"/>
      <w:szCs w:val="36"/>
    </w:rPr>
  </w:style>
  <w:style w:type="character" w:customStyle="1" w:styleId="Ttulo3Char">
    <w:name w:val="Título 3 Char"/>
    <w:basedOn w:val="Fontepargpadro"/>
    <w:link w:val="Ttulo3"/>
    <w:uiPriority w:val="9"/>
    <w:rsid w:val="000B50F1"/>
    <w:rPr>
      <w:rFonts w:eastAsia="Times New Roman" w:cs="Times New Roman"/>
      <w:b/>
      <w:bCs/>
      <w:sz w:val="27"/>
      <w:szCs w:val="27"/>
    </w:rPr>
  </w:style>
  <w:style w:type="paragraph" w:customStyle="1" w:styleId="infoblue">
    <w:name w:val="infoblue"/>
    <w:basedOn w:val="Normal"/>
    <w:rsid w:val="000B50F1"/>
    <w:pPr>
      <w:widowControl/>
      <w:suppressAutoHyphens w:val="0"/>
      <w:autoSpaceDN/>
      <w:spacing w:before="100" w:beforeAutospacing="1" w:after="100" w:afterAutospacing="1"/>
      <w:textAlignment w:val="auto"/>
    </w:pPr>
    <w:rPr>
      <w:rFonts w:eastAsia="Times New Roman" w:cs="Times New Roman"/>
      <w:kern w:val="0"/>
      <w:lang w:eastAsia="pt-BR" w:bidi="ar-SA"/>
    </w:rPr>
  </w:style>
</w:styles>
</file>

<file path=word/webSettings.xml><?xml version="1.0" encoding="utf-8"?>
<w:webSettings xmlns:r="http://schemas.openxmlformats.org/officeDocument/2006/relationships" xmlns:w="http://schemas.openxmlformats.org/wordprocessingml/2006/main">
  <w:divs>
    <w:div w:id="1321928182">
      <w:bodyDiv w:val="1"/>
      <w:marLeft w:val="0"/>
      <w:marRight w:val="0"/>
      <w:marTop w:val="0"/>
      <w:marBottom w:val="0"/>
      <w:divBdr>
        <w:top w:val="none" w:sz="0" w:space="0" w:color="auto"/>
        <w:left w:val="none" w:sz="0" w:space="0" w:color="auto"/>
        <w:bottom w:val="none" w:sz="0" w:space="0" w:color="auto"/>
        <w:right w:val="none" w:sz="0" w:space="0" w:color="auto"/>
      </w:divBdr>
    </w:div>
    <w:div w:id="1920673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A590D-23F5-4BAC-99C3-F692EBC83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1582</Words>
  <Characters>8897</Characters>
  <Application>Microsoft Office Word</Application>
  <DocSecurity>0</DocSecurity>
  <Lines>808</Lines>
  <Paragraphs>291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10188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Oliveira Costa</dc:creator>
  <cp:lastModifiedBy>Rhaissa</cp:lastModifiedBy>
  <cp:revision>6</cp:revision>
  <dcterms:created xsi:type="dcterms:W3CDTF">2011-10-10T15:04:00Z</dcterms:created>
  <dcterms:modified xsi:type="dcterms:W3CDTF">2011-11-16T00:52:00Z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1qdZoUamdhvh_cHocCYvp_hBhBxJJfstOF7QxvXyoZAQ</vt:lpwstr>
  </property>
  <property fmtid="{D5CDD505-2E9C-101B-9397-08002B2CF9AE}" pid="4" name="Google.Documents.RevisionId">
    <vt:lpwstr>02300465173365972634</vt:lpwstr>
  </property>
  <property fmtid="{D5CDD505-2E9C-101B-9397-08002B2CF9AE}" pid="5" name="Google.Documents.PluginVersion">
    <vt:lpwstr>2.0.2424.7283</vt:lpwstr>
  </property>
  <property fmtid="{D5CDD505-2E9C-101B-9397-08002B2CF9AE}" pid="6" name="Google.Documents.MergeIncapabilityFlags">
    <vt:i4>0</vt:i4>
  </property>
</Properties>
</file>