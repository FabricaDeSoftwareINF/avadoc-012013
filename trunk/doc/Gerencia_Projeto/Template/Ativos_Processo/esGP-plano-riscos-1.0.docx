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TableContents"/>
        <w:jc w:val="center"/>
        <w:rPr>
          <w:rFonts w:ascii="Calibri" w:hAnsi="Calibri" w:cs="Calibri"/>
          <w:sz w:val="64"/>
          <w:szCs w:val="64"/>
        </w:rPr>
      </w:pPr>
      <w:r>
        <w:rPr>
          <w:rFonts w:ascii="Calibri" w:hAnsi="Calibri" w:cs="Calibri"/>
          <w:sz w:val="64"/>
          <w:szCs w:val="64"/>
        </w:rPr>
        <w:t xml:space="preserve">Plano de </w:t>
      </w:r>
      <w:r w:rsidR="00F05FAA">
        <w:rPr>
          <w:rFonts w:ascii="Calibri" w:hAnsi="Calibri" w:cs="Calibri"/>
          <w:sz w:val="64"/>
          <w:szCs w:val="64"/>
        </w:rPr>
        <w:t>Gerenciamento de Riscos</w:t>
      </w:r>
    </w:p>
    <w:p w:rsidR="008B68DC" w:rsidRDefault="008B68DC">
      <w:pPr>
        <w:pStyle w:val="Standard"/>
        <w:rPr>
          <w:rFonts w:ascii="Calibri" w:hAnsi="Calibri" w:cs="Calibri"/>
        </w:rPr>
      </w:pPr>
    </w:p>
    <w:tbl>
      <w:tblPr>
        <w:tblW w:w="5550" w:type="dxa"/>
        <w:tblInd w:w="305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00"/>
        <w:gridCol w:w="4350"/>
      </w:tblGrid>
      <w:tr w:rsidR="008B68DC" w:rsidTr="002B7BBD">
        <w:tc>
          <w:tcPr>
            <w:tcW w:w="1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F05FAA" w:rsidP="00F05FA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&lt;Versão&gt;</w:t>
            </w:r>
          </w:p>
        </w:tc>
        <w:tc>
          <w:tcPr>
            <w:tcW w:w="43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rPr>
                <w:rFonts w:ascii="Calibri" w:hAnsi="Calibri"/>
              </w:rPr>
            </w:pPr>
          </w:p>
        </w:tc>
      </w:tr>
      <w:tr w:rsidR="008B68DC" w:rsidTr="002B7BBD">
        <w:tc>
          <w:tcPr>
            <w:tcW w:w="1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Autor:</w:t>
            </w:r>
          </w:p>
        </w:tc>
        <w:tc>
          <w:tcPr>
            <w:tcW w:w="43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</w:pPr>
          </w:p>
        </w:tc>
      </w:tr>
      <w:tr w:rsidR="008B68DC" w:rsidTr="002B7BBD">
        <w:tc>
          <w:tcPr>
            <w:tcW w:w="1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</w:pPr>
          </w:p>
        </w:tc>
        <w:tc>
          <w:tcPr>
            <w:tcW w:w="43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</w:pPr>
          </w:p>
        </w:tc>
      </w:tr>
    </w:tbl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8B68DC">
      <w:pPr>
        <w:pStyle w:val="Standard"/>
      </w:pPr>
    </w:p>
    <w:p w:rsidR="008B68DC" w:rsidRDefault="00F05FAA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</w:rPr>
        <w:t>&lt;Local&gt;</w:t>
      </w:r>
      <w:proofErr w:type="gramStart"/>
      <w:r>
        <w:rPr>
          <w:rFonts w:ascii="Calibri" w:hAnsi="Calibri"/>
        </w:rPr>
        <w:t xml:space="preserve"> </w:t>
      </w:r>
      <w:r w:rsidR="008B68DC">
        <w:rPr>
          <w:rFonts w:ascii="Calibri" w:hAnsi="Calibri"/>
        </w:rPr>
        <w:t>,</w:t>
      </w:r>
      <w:proofErr w:type="gramEnd"/>
      <w:r w:rsidR="008B68DC">
        <w:rPr>
          <w:rFonts w:ascii="Calibri" w:hAnsi="Calibri"/>
        </w:rPr>
        <w:t>&lt;dia, mês(por extenso) e ano&gt;</w:t>
      </w:r>
    </w:p>
    <w:p w:rsidR="008B68DC" w:rsidRDefault="008B68DC">
      <w:pPr>
        <w:pStyle w:val="Heading1"/>
        <w:pageBreakBefore/>
        <w:jc w:val="center"/>
        <w:outlineLvl w:val="9"/>
      </w:pPr>
      <w:r>
        <w:lastRenderedPageBreak/>
        <w:t>Histórico de Versão</w:t>
      </w:r>
    </w:p>
    <w:p w:rsidR="008B68DC" w:rsidRDefault="008B68DC">
      <w:pPr>
        <w:pStyle w:val="Standard"/>
        <w:jc w:val="center"/>
        <w:rPr>
          <w:rFonts w:ascii="Calibri" w:hAnsi="Calibri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09"/>
        <w:gridCol w:w="2410"/>
        <w:gridCol w:w="2410"/>
        <w:gridCol w:w="2409"/>
      </w:tblGrid>
      <w:tr w:rsidR="008B68DC" w:rsidTr="002B7BBD">
        <w:tc>
          <w:tcPr>
            <w:tcW w:w="2409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410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410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Alterações</w:t>
            </w:r>
          </w:p>
        </w:tc>
        <w:tc>
          <w:tcPr>
            <w:tcW w:w="2409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Autor</w:t>
            </w:r>
          </w:p>
        </w:tc>
      </w:tr>
      <w:tr w:rsidR="008B68DC" w:rsidTr="002B7BBD">
        <w:tc>
          <w:tcPr>
            <w:tcW w:w="240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/mm/</w:t>
            </w:r>
            <w:proofErr w:type="spellStart"/>
            <w:r>
              <w:rPr>
                <w:rFonts w:ascii="Calibri" w:hAnsi="Calibri"/>
              </w:rPr>
              <w:t>aaaa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2410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r>
              <w:rPr>
                <w:rFonts w:ascii="Calibri" w:hAnsi="Calibri"/>
              </w:rPr>
              <w:t>n.n.</w:t>
            </w:r>
            <w:proofErr w:type="spellEnd"/>
            <w:r>
              <w:rPr>
                <w:rFonts w:ascii="Calibri" w:hAnsi="Calibri"/>
              </w:rPr>
              <w:t>n&gt;</w:t>
            </w:r>
          </w:p>
        </w:tc>
        <w:tc>
          <w:tcPr>
            <w:tcW w:w="2410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&lt;breve descrição da alteração&gt;</w:t>
            </w:r>
          </w:p>
        </w:tc>
        <w:tc>
          <w:tcPr>
            <w:tcW w:w="240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&lt;Nome Autor&gt;</w:t>
            </w:r>
          </w:p>
        </w:tc>
      </w:tr>
      <w:tr w:rsidR="008B68DC" w:rsidTr="002B7BBD">
        <w:tc>
          <w:tcPr>
            <w:tcW w:w="240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2410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2410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240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</w:tbl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Standard"/>
        <w:jc w:val="center"/>
        <w:rPr>
          <w:rFonts w:ascii="Calibri" w:hAnsi="Calibri"/>
        </w:rPr>
      </w:pPr>
    </w:p>
    <w:p w:rsidR="008B68DC" w:rsidRDefault="008B68DC">
      <w:pPr>
        <w:pStyle w:val="Heading1"/>
        <w:jc w:val="center"/>
        <w:outlineLvl w:val="9"/>
      </w:pPr>
      <w:r>
        <w:t>Aprovação</w:t>
      </w:r>
    </w:p>
    <w:p w:rsidR="008B68DC" w:rsidRDefault="008B68DC">
      <w:pPr>
        <w:pStyle w:val="Standard"/>
        <w:jc w:val="center"/>
        <w:rPr>
          <w:rFonts w:ascii="Calibri" w:hAnsi="Calibri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8B68DC" w:rsidTr="002B7BBD">
        <w:tc>
          <w:tcPr>
            <w:tcW w:w="4819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 Aprovada</w:t>
            </w:r>
          </w:p>
        </w:tc>
        <w:tc>
          <w:tcPr>
            <w:tcW w:w="4819" w:type="dxa"/>
            <w:shd w:val="clear" w:color="auto" w:fill="99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Autoridade Responsável</w:t>
            </w:r>
          </w:p>
        </w:tc>
      </w:tr>
      <w:tr w:rsidR="008B68DC" w:rsidTr="002B7BBD">
        <w:tc>
          <w:tcPr>
            <w:tcW w:w="481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&lt;ultima versão aprovada&gt;</w:t>
            </w:r>
          </w:p>
        </w:tc>
        <w:tc>
          <w:tcPr>
            <w:tcW w:w="4819" w:type="dxa"/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8DC" w:rsidRDefault="008B68DC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&lt;Nome da autoridade&gt;</w:t>
            </w:r>
          </w:p>
        </w:tc>
      </w:tr>
    </w:tbl>
    <w:p w:rsidR="008B68DC" w:rsidRDefault="008B68DC">
      <w:pPr>
        <w:pStyle w:val="Contents1"/>
        <w:jc w:val="center"/>
        <w:rPr>
          <w:rFonts w:ascii="Calibri" w:hAnsi="Calibri"/>
          <w:sz w:val="32"/>
          <w:szCs w:val="32"/>
        </w:rPr>
      </w:pPr>
    </w:p>
    <w:p w:rsidR="008B68DC" w:rsidRDefault="008B68DC">
      <w:pPr>
        <w:pStyle w:val="Contents1"/>
        <w:pageBreakBefore/>
        <w:jc w:val="center"/>
      </w:pPr>
      <w:r>
        <w:rPr>
          <w:rFonts w:ascii="Calibri" w:hAnsi="Calibri"/>
          <w:b/>
          <w:bCs/>
          <w:sz w:val="32"/>
          <w:szCs w:val="32"/>
        </w:rPr>
        <w:lastRenderedPageBreak/>
        <w:t>Sumario</w:t>
      </w:r>
    </w:p>
    <w:p w:rsidR="008B68DC" w:rsidRDefault="008B68DC">
      <w:pPr>
        <w:pStyle w:val="Contents1"/>
        <w:rPr>
          <w:rFonts w:ascii="Calibri" w:hAnsi="Calibri"/>
        </w:rPr>
      </w:pPr>
    </w:p>
    <w:p w:rsidR="00F05FAA" w:rsidRPr="006B1264" w:rsidRDefault="00F05FAA" w:rsidP="006B1264">
      <w:pPr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hAnsiTheme="minorHAnsi" w:cstheme="minorHAnsi"/>
        </w:rPr>
      </w:pPr>
      <w:r w:rsidRPr="006B1264">
        <w:rPr>
          <w:rFonts w:asciiTheme="minorHAnsi" w:hAnsiTheme="minorHAnsi" w:cstheme="minorHAnsi"/>
        </w:rPr>
        <w:t>Descrição dos processos de g</w:t>
      </w:r>
      <w:bookmarkStart w:id="0" w:name="_Toc29110752"/>
      <w:r w:rsidRPr="006B1264">
        <w:rPr>
          <w:rFonts w:asciiTheme="minorHAnsi" w:hAnsiTheme="minorHAnsi" w:cstheme="minorHAnsi"/>
        </w:rPr>
        <w:t xml:space="preserve">erenciamento de </w:t>
      </w:r>
      <w:bookmarkEnd w:id="0"/>
      <w:proofErr w:type="gramStart"/>
      <w:r w:rsidRPr="006B1264">
        <w:rPr>
          <w:rFonts w:asciiTheme="minorHAnsi" w:hAnsiTheme="minorHAnsi" w:cstheme="minorHAnsi"/>
        </w:rPr>
        <w:t>r</w:t>
      </w:r>
      <w:bookmarkStart w:id="1" w:name="_Toc30833606"/>
      <w:r w:rsidRPr="006B1264">
        <w:rPr>
          <w:rFonts w:asciiTheme="minorHAnsi" w:hAnsiTheme="minorHAnsi" w:cstheme="minorHAnsi"/>
        </w:rPr>
        <w:t>iscos</w:t>
      </w:r>
      <w:bookmarkEnd w:id="1"/>
      <w:r w:rsidR="006B1264">
        <w:rPr>
          <w:rFonts w:asciiTheme="minorHAnsi" w:hAnsiTheme="minorHAnsi" w:cstheme="minorHAnsi"/>
        </w:rPr>
        <w:t xml:space="preserve"> ...</w:t>
      </w:r>
      <w:proofErr w:type="gramEnd"/>
      <w:r w:rsidR="006B1264">
        <w:rPr>
          <w:rFonts w:asciiTheme="minorHAnsi" w:hAnsiTheme="minorHAnsi" w:cstheme="minorHAnsi"/>
        </w:rPr>
        <w:t xml:space="preserve">.................................................... </w:t>
      </w:r>
      <w:r w:rsidR="00F30FD0">
        <w:rPr>
          <w:rFonts w:asciiTheme="minorHAnsi" w:hAnsiTheme="minorHAnsi" w:cstheme="minorHAnsi"/>
        </w:rPr>
        <w:t xml:space="preserve"> </w:t>
      </w:r>
      <w:proofErr w:type="gramStart"/>
      <w:r w:rsidR="006B1264">
        <w:rPr>
          <w:rFonts w:asciiTheme="minorHAnsi" w:hAnsiTheme="minorHAnsi" w:cstheme="minorHAnsi"/>
        </w:rPr>
        <w:t>pág</w:t>
      </w:r>
      <w:r w:rsidR="006B1264">
        <w:rPr>
          <w:rFonts w:asciiTheme="minorHAnsi" w:hAnsiTheme="minorHAnsi" w:cstheme="minorHAnsi"/>
        </w:rPr>
        <w:t>i</w:t>
      </w:r>
      <w:r w:rsidR="006B1264">
        <w:rPr>
          <w:rFonts w:asciiTheme="minorHAnsi" w:hAnsiTheme="minorHAnsi" w:cstheme="minorHAnsi"/>
        </w:rPr>
        <w:t>na</w:t>
      </w:r>
      <w:proofErr w:type="gramEnd"/>
    </w:p>
    <w:p w:rsidR="00F05FAA" w:rsidRPr="006B1264" w:rsidRDefault="00F05FAA" w:rsidP="006B1264">
      <w:pPr>
        <w:widowControl/>
        <w:numPr>
          <w:ilvl w:val="0"/>
          <w:numId w:val="2"/>
        </w:numPr>
        <w:suppressAutoHyphens w:val="0"/>
        <w:autoSpaceDN/>
        <w:textAlignment w:val="auto"/>
        <w:rPr>
          <w:rFonts w:asciiTheme="minorHAnsi" w:hAnsiTheme="minorHAnsi" w:cstheme="minorHAnsi"/>
        </w:rPr>
      </w:pPr>
      <w:r w:rsidRPr="006B1264">
        <w:rPr>
          <w:rFonts w:asciiTheme="minorHAnsi" w:hAnsiTheme="minorHAnsi" w:cstheme="minorHAnsi"/>
        </w:rPr>
        <w:t xml:space="preserve">RBS – </w:t>
      </w:r>
      <w:proofErr w:type="spellStart"/>
      <w:r w:rsidRPr="006B1264">
        <w:rPr>
          <w:rFonts w:asciiTheme="minorHAnsi" w:hAnsiTheme="minorHAnsi" w:cstheme="minorHAnsi"/>
        </w:rPr>
        <w:t>Risk</w:t>
      </w:r>
      <w:proofErr w:type="spellEnd"/>
      <w:r w:rsidRPr="006B1264">
        <w:rPr>
          <w:rFonts w:asciiTheme="minorHAnsi" w:hAnsiTheme="minorHAnsi" w:cstheme="minorHAnsi"/>
        </w:rPr>
        <w:t xml:space="preserve"> </w:t>
      </w:r>
      <w:proofErr w:type="spellStart"/>
      <w:r w:rsidRPr="006B1264">
        <w:rPr>
          <w:rFonts w:asciiTheme="minorHAnsi" w:hAnsiTheme="minorHAnsi" w:cstheme="minorHAnsi"/>
        </w:rPr>
        <w:t>Breakdown</w:t>
      </w:r>
      <w:proofErr w:type="spellEnd"/>
      <w:r w:rsidRPr="006B1264">
        <w:rPr>
          <w:rFonts w:asciiTheme="minorHAnsi" w:hAnsiTheme="minorHAnsi" w:cstheme="minorHAnsi"/>
        </w:rPr>
        <w:t xml:space="preserve"> </w:t>
      </w:r>
      <w:proofErr w:type="spellStart"/>
      <w:r w:rsidRPr="006B1264">
        <w:rPr>
          <w:rFonts w:asciiTheme="minorHAnsi" w:hAnsiTheme="minorHAnsi" w:cstheme="minorHAnsi"/>
        </w:rPr>
        <w:t>Structure</w:t>
      </w:r>
      <w:proofErr w:type="spellEnd"/>
      <w:r w:rsidRPr="006B1264">
        <w:rPr>
          <w:rFonts w:asciiTheme="minorHAnsi" w:hAnsiTheme="minorHAnsi" w:cstheme="minorHAnsi"/>
        </w:rPr>
        <w:t xml:space="preserve"> para a identificação dos </w:t>
      </w:r>
      <w:proofErr w:type="gramStart"/>
      <w:r w:rsidRPr="006B1264">
        <w:rPr>
          <w:rFonts w:asciiTheme="minorHAnsi" w:hAnsiTheme="minorHAnsi" w:cstheme="minorHAnsi"/>
        </w:rPr>
        <w:t>riscos</w:t>
      </w:r>
      <w:r w:rsidR="006B1264">
        <w:rPr>
          <w:rFonts w:asciiTheme="minorHAnsi" w:hAnsiTheme="minorHAnsi" w:cstheme="minorHAnsi"/>
        </w:rPr>
        <w:t xml:space="preserve"> ...</w:t>
      </w:r>
      <w:proofErr w:type="gramEnd"/>
      <w:r w:rsidR="006B1264">
        <w:rPr>
          <w:rFonts w:asciiTheme="minorHAnsi" w:hAnsiTheme="minorHAnsi" w:cstheme="minorHAnsi"/>
        </w:rPr>
        <w:t>.............................</w:t>
      </w:r>
      <w:r w:rsidR="00F30FD0">
        <w:rPr>
          <w:rFonts w:asciiTheme="minorHAnsi" w:hAnsiTheme="minorHAnsi" w:cstheme="minorHAnsi"/>
        </w:rPr>
        <w:t>.......</w:t>
      </w:r>
      <w:r w:rsidR="006B1264">
        <w:rPr>
          <w:rFonts w:asciiTheme="minorHAnsi" w:hAnsiTheme="minorHAnsi" w:cstheme="minorHAnsi"/>
        </w:rPr>
        <w:t xml:space="preserve"> </w:t>
      </w:r>
      <w:r w:rsidR="00F30FD0">
        <w:rPr>
          <w:rFonts w:asciiTheme="minorHAnsi" w:hAnsiTheme="minorHAnsi" w:cstheme="minorHAnsi"/>
        </w:rPr>
        <w:t xml:space="preserve"> </w:t>
      </w:r>
      <w:proofErr w:type="gramStart"/>
      <w:r w:rsidR="006B1264">
        <w:rPr>
          <w:rFonts w:asciiTheme="minorHAnsi" w:hAnsiTheme="minorHAnsi" w:cstheme="minorHAnsi"/>
        </w:rPr>
        <w:t>pág</w:t>
      </w:r>
      <w:r w:rsidR="006B1264">
        <w:rPr>
          <w:rFonts w:asciiTheme="minorHAnsi" w:hAnsiTheme="minorHAnsi" w:cstheme="minorHAnsi"/>
        </w:rPr>
        <w:t>i</w:t>
      </w:r>
      <w:r w:rsidR="006B1264">
        <w:rPr>
          <w:rFonts w:asciiTheme="minorHAnsi" w:hAnsiTheme="minorHAnsi" w:cstheme="minorHAnsi"/>
        </w:rPr>
        <w:t>na</w:t>
      </w:r>
      <w:proofErr w:type="gramEnd"/>
    </w:p>
    <w:p w:rsidR="00F05FAA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2" w:name="_Toc30833608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Riscos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identificados</w:t>
      </w:r>
      <w:bookmarkEnd w:id="2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..........................................................................................................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i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na</w:t>
      </w:r>
      <w:proofErr w:type="gramEnd"/>
    </w:p>
    <w:p w:rsidR="00F05FAA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3" w:name="_Toc30833609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Qualificação dos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riscos</w:t>
      </w:r>
      <w:bookmarkEnd w:id="3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>......................................................................</w:t>
      </w:r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F05FAA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4" w:name="_Toc30833610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Quantificação dos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riscos</w:t>
      </w:r>
      <w:bookmarkEnd w:id="4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..................................................................................................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i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na</w:t>
      </w:r>
      <w:proofErr w:type="gramEnd"/>
    </w:p>
    <w:p w:rsidR="00F05FAA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5" w:name="_Toc29110754"/>
      <w:bookmarkStart w:id="6" w:name="_Toc30833611"/>
      <w:r w:rsidRPr="006B1264">
        <w:rPr>
          <w:rFonts w:asciiTheme="minorHAnsi" w:hAnsiTheme="minorHAnsi" w:cstheme="minorHAnsi"/>
          <w:b w:val="0"/>
          <w:sz w:val="24"/>
          <w:szCs w:val="24"/>
        </w:rPr>
        <w:t>Sistema de controle de mudanças de riscos (</w:t>
      </w:r>
      <w:proofErr w:type="spellStart"/>
      <w:r w:rsidRPr="006B1264">
        <w:rPr>
          <w:rFonts w:asciiTheme="minorHAnsi" w:hAnsiTheme="minorHAnsi" w:cstheme="minorHAnsi"/>
          <w:b w:val="0"/>
          <w:sz w:val="24"/>
          <w:szCs w:val="24"/>
        </w:rPr>
        <w:t>Risk</w:t>
      </w:r>
      <w:proofErr w:type="spellEnd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6B1264">
        <w:rPr>
          <w:rFonts w:asciiTheme="minorHAnsi" w:hAnsiTheme="minorHAnsi" w:cstheme="minorHAnsi"/>
          <w:b w:val="0"/>
          <w:sz w:val="24"/>
          <w:szCs w:val="24"/>
        </w:rPr>
        <w:t>change</w:t>
      </w:r>
      <w:proofErr w:type="spellEnd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6B1264">
        <w:rPr>
          <w:rFonts w:asciiTheme="minorHAnsi" w:hAnsiTheme="minorHAnsi" w:cstheme="minorHAnsi"/>
          <w:b w:val="0"/>
          <w:sz w:val="24"/>
          <w:szCs w:val="24"/>
        </w:rPr>
        <w:t>co</w:t>
      </w:r>
      <w:r w:rsidRPr="006B1264">
        <w:rPr>
          <w:rFonts w:asciiTheme="minorHAnsi" w:hAnsiTheme="minorHAnsi" w:cstheme="minorHAnsi"/>
          <w:b w:val="0"/>
          <w:sz w:val="24"/>
          <w:szCs w:val="24"/>
        </w:rPr>
        <w:t>n</w:t>
      </w:r>
      <w:r w:rsidRPr="006B1264">
        <w:rPr>
          <w:rFonts w:asciiTheme="minorHAnsi" w:hAnsiTheme="minorHAnsi" w:cstheme="minorHAnsi"/>
          <w:b w:val="0"/>
          <w:sz w:val="24"/>
          <w:szCs w:val="24"/>
        </w:rPr>
        <w:t>trol</w:t>
      </w:r>
      <w:proofErr w:type="spellEnd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 system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)</w:t>
      </w:r>
      <w:bookmarkEnd w:id="5"/>
      <w:bookmarkEnd w:id="6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 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F05FAA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7" w:name="_Toc30833612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Respostas planejadas aos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riscos</w:t>
      </w:r>
      <w:bookmarkEnd w:id="7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..................................................................................... 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i</w:t>
      </w:r>
      <w:r w:rsidR="006B1264">
        <w:rPr>
          <w:rFonts w:asciiTheme="minorHAnsi" w:hAnsiTheme="minorHAnsi" w:cstheme="minorHAnsi"/>
          <w:b w:val="0"/>
          <w:sz w:val="24"/>
          <w:szCs w:val="24"/>
        </w:rPr>
        <w:t>na</w:t>
      </w:r>
      <w:proofErr w:type="gramEnd"/>
    </w:p>
    <w:p w:rsidR="006B1264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bookmarkStart w:id="8" w:name="_Toc30833614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Reservas de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contingência</w:t>
      </w:r>
      <w:bookmarkStart w:id="9" w:name="_Toc30833615"/>
      <w:bookmarkEnd w:id="8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................................................................................................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6B1264" w:rsidRPr="006B1264" w:rsidRDefault="00F05FAA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Freqüência de avaliação dos riscos do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projeto</w:t>
      </w:r>
      <w:bookmarkStart w:id="10" w:name="_Toc29110756"/>
      <w:bookmarkStart w:id="11" w:name="_Toc30833616"/>
      <w:bookmarkEnd w:id="9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6B1264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  </w:t>
      </w:r>
      <w:proofErr w:type="gramStart"/>
      <w:r w:rsidR="006B1264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6B1264" w:rsidRPr="006B1264" w:rsidRDefault="006B1264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Alocação financeira </w:t>
      </w:r>
      <w:bookmarkEnd w:id="10"/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para o gerenciamento de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riscos</w:t>
      </w:r>
      <w:bookmarkStart w:id="12" w:name="_Toc29110757"/>
      <w:bookmarkStart w:id="13" w:name="_Toc30833617"/>
      <w:bookmarkEnd w:id="11"/>
      <w:r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>.....................................................</w:t>
      </w:r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  </w:t>
      </w:r>
      <w:proofErr w:type="gramStart"/>
      <w:r w:rsidR="00F30FD0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6B1264" w:rsidRPr="006B1264" w:rsidRDefault="006B1264" w:rsidP="006B1264">
      <w:pPr>
        <w:pStyle w:val="Ttulo2"/>
        <w:numPr>
          <w:ilvl w:val="0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r w:rsidRPr="006B1264">
        <w:rPr>
          <w:rFonts w:asciiTheme="minorHAnsi" w:hAnsiTheme="minorHAnsi" w:cstheme="minorHAnsi"/>
          <w:b w:val="0"/>
          <w:sz w:val="24"/>
          <w:szCs w:val="24"/>
        </w:rPr>
        <w:t>Administração do plano de gerenci</w:t>
      </w:r>
      <w:r w:rsidRPr="006B1264">
        <w:rPr>
          <w:rFonts w:asciiTheme="minorHAnsi" w:hAnsiTheme="minorHAnsi" w:cstheme="minorHAnsi"/>
          <w:b w:val="0"/>
          <w:sz w:val="24"/>
          <w:szCs w:val="24"/>
        </w:rPr>
        <w:t>a</w:t>
      </w:r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mento de </w:t>
      </w:r>
      <w:bookmarkEnd w:id="12"/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</w:t>
      </w:r>
      <w:bookmarkStart w:id="14" w:name="_Toc29110758"/>
      <w:bookmarkStart w:id="15" w:name="_Toc30833618"/>
      <w:bookmarkEnd w:id="13"/>
      <w:r w:rsidRPr="006B1264">
        <w:rPr>
          <w:rFonts w:asciiTheme="minorHAnsi" w:hAnsiTheme="minorHAnsi" w:cstheme="minorHAnsi"/>
          <w:b w:val="0"/>
          <w:sz w:val="24"/>
          <w:szCs w:val="24"/>
        </w:rPr>
        <w:t>s</w:t>
      </w:r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  </w:t>
      </w:r>
      <w:proofErr w:type="gramStart"/>
      <w:r w:rsidR="00F30FD0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6B1264" w:rsidRPr="006B1264" w:rsidRDefault="006B1264" w:rsidP="006B1264">
      <w:pPr>
        <w:pStyle w:val="Ttulo2"/>
        <w:numPr>
          <w:ilvl w:val="1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Responsável pelo </w:t>
      </w:r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plano</w:t>
      </w:r>
      <w:bookmarkStart w:id="16" w:name="_Toc29110759"/>
      <w:bookmarkStart w:id="17" w:name="_Toc30833619"/>
      <w:bookmarkEnd w:id="14"/>
      <w:bookmarkEnd w:id="15"/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................................................................................  </w:t>
      </w:r>
      <w:proofErr w:type="gramStart"/>
      <w:r w:rsidR="00F30FD0">
        <w:rPr>
          <w:rFonts w:asciiTheme="minorHAnsi" w:hAnsiTheme="minorHAnsi" w:cstheme="minorHAnsi"/>
          <w:b w:val="0"/>
          <w:sz w:val="24"/>
          <w:szCs w:val="24"/>
        </w:rPr>
        <w:t>página</w:t>
      </w:r>
      <w:proofErr w:type="gramEnd"/>
    </w:p>
    <w:p w:rsidR="006B1264" w:rsidRPr="006B1264" w:rsidRDefault="006B1264" w:rsidP="006B1264">
      <w:pPr>
        <w:pStyle w:val="Ttulo2"/>
        <w:numPr>
          <w:ilvl w:val="1"/>
          <w:numId w:val="2"/>
        </w:numPr>
        <w:spacing w:after="120"/>
        <w:rPr>
          <w:rFonts w:asciiTheme="minorHAnsi" w:hAnsiTheme="minorHAnsi" w:cstheme="minorHAnsi"/>
          <w:b w:val="0"/>
          <w:sz w:val="24"/>
          <w:szCs w:val="24"/>
        </w:rPr>
      </w:pPr>
      <w:r w:rsidRPr="006B1264">
        <w:rPr>
          <w:rFonts w:asciiTheme="minorHAnsi" w:hAnsiTheme="minorHAnsi" w:cstheme="minorHAnsi"/>
          <w:b w:val="0"/>
          <w:sz w:val="24"/>
          <w:szCs w:val="24"/>
        </w:rPr>
        <w:t xml:space="preserve">Freqüência de atualização do plano de gerenciamento de </w:t>
      </w:r>
      <w:bookmarkEnd w:id="16"/>
      <w:proofErr w:type="gramStart"/>
      <w:r w:rsidRPr="006B1264">
        <w:rPr>
          <w:rFonts w:asciiTheme="minorHAnsi" w:hAnsiTheme="minorHAnsi" w:cstheme="minorHAnsi"/>
          <w:b w:val="0"/>
          <w:sz w:val="24"/>
          <w:szCs w:val="24"/>
        </w:rPr>
        <w:t>riscos</w:t>
      </w:r>
      <w:bookmarkStart w:id="18" w:name="_Toc29110760"/>
      <w:bookmarkStart w:id="19" w:name="_Toc30833620"/>
      <w:bookmarkEnd w:id="17"/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 ...</w:t>
      </w:r>
      <w:proofErr w:type="gramEnd"/>
      <w:r w:rsidR="00F30FD0">
        <w:rPr>
          <w:rFonts w:asciiTheme="minorHAnsi" w:hAnsiTheme="minorHAnsi" w:cstheme="minorHAnsi"/>
          <w:b w:val="0"/>
          <w:sz w:val="24"/>
          <w:szCs w:val="24"/>
        </w:rPr>
        <w:t xml:space="preserve">...............   </w:t>
      </w:r>
      <w:proofErr w:type="gramStart"/>
      <w:r w:rsidR="00F30FD0">
        <w:rPr>
          <w:rFonts w:asciiTheme="minorHAnsi" w:hAnsiTheme="minorHAnsi" w:cstheme="minorHAnsi"/>
          <w:b w:val="0"/>
          <w:sz w:val="24"/>
          <w:szCs w:val="24"/>
        </w:rPr>
        <w:t>pág</w:t>
      </w:r>
      <w:r w:rsidR="00F30FD0">
        <w:rPr>
          <w:rFonts w:asciiTheme="minorHAnsi" w:hAnsiTheme="minorHAnsi" w:cstheme="minorHAnsi"/>
          <w:b w:val="0"/>
          <w:sz w:val="24"/>
          <w:szCs w:val="24"/>
        </w:rPr>
        <w:t>i</w:t>
      </w:r>
      <w:r w:rsidR="00F30FD0">
        <w:rPr>
          <w:rFonts w:asciiTheme="minorHAnsi" w:hAnsiTheme="minorHAnsi" w:cstheme="minorHAnsi"/>
          <w:b w:val="0"/>
          <w:sz w:val="24"/>
          <w:szCs w:val="24"/>
        </w:rPr>
        <w:t>na</w:t>
      </w:r>
      <w:proofErr w:type="gramEnd"/>
    </w:p>
    <w:p w:rsidR="00F30FD0" w:rsidRPr="00F30FD0" w:rsidRDefault="006B1264" w:rsidP="00F30FD0">
      <w:pPr>
        <w:pStyle w:val="SemEspaamento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30FD0">
        <w:rPr>
          <w:rFonts w:asciiTheme="minorHAnsi" w:hAnsiTheme="minorHAnsi" w:cstheme="minorHAnsi"/>
        </w:rPr>
        <w:t xml:space="preserve">Outros assuntos relacionados ao gerenciamento </w:t>
      </w:r>
    </w:p>
    <w:p w:rsidR="006B1264" w:rsidRPr="00F30FD0" w:rsidRDefault="006B1264" w:rsidP="00F30FD0">
      <w:pPr>
        <w:pStyle w:val="SemEspaamento"/>
        <w:ind w:firstLine="360"/>
        <w:rPr>
          <w:rFonts w:asciiTheme="minorHAnsi" w:hAnsiTheme="minorHAnsi" w:cstheme="minorHAnsi"/>
        </w:rPr>
      </w:pPr>
      <w:proofErr w:type="gramStart"/>
      <w:r w:rsidRPr="00F30FD0">
        <w:rPr>
          <w:rFonts w:asciiTheme="minorHAnsi" w:hAnsiTheme="minorHAnsi" w:cstheme="minorHAnsi"/>
        </w:rPr>
        <w:t>de</w:t>
      </w:r>
      <w:proofErr w:type="gramEnd"/>
      <w:r w:rsidRPr="00F30FD0">
        <w:rPr>
          <w:rFonts w:asciiTheme="minorHAnsi" w:hAnsiTheme="minorHAnsi" w:cstheme="minorHAnsi"/>
        </w:rPr>
        <w:t xml:space="preserve"> riscos do projeto não previstos neste plano</w:t>
      </w:r>
      <w:bookmarkEnd w:id="18"/>
      <w:bookmarkEnd w:id="19"/>
      <w:r w:rsidR="00F30FD0">
        <w:rPr>
          <w:rFonts w:asciiTheme="minorHAnsi" w:hAnsiTheme="minorHAnsi" w:cstheme="minorHAnsi"/>
        </w:rPr>
        <w:t xml:space="preserve"> .................................................................   </w:t>
      </w:r>
      <w:proofErr w:type="gramStart"/>
      <w:r w:rsidR="00F30FD0">
        <w:rPr>
          <w:rFonts w:asciiTheme="minorHAnsi" w:hAnsiTheme="minorHAnsi" w:cstheme="minorHAnsi"/>
        </w:rPr>
        <w:t>página</w:t>
      </w:r>
      <w:proofErr w:type="gramEnd"/>
    </w:p>
    <w:p w:rsidR="00F30FD0" w:rsidRDefault="006B1264" w:rsidP="00F30FD0">
      <w:pPr>
        <w:pStyle w:val="SemEspaamento"/>
        <w:numPr>
          <w:ilvl w:val="0"/>
          <w:numId w:val="2"/>
        </w:numPr>
        <w:rPr>
          <w:rFonts w:asciiTheme="minorHAnsi" w:hAnsiTheme="minorHAnsi" w:cstheme="minorHAnsi"/>
        </w:rPr>
      </w:pPr>
      <w:r w:rsidRPr="00F30FD0">
        <w:rPr>
          <w:rFonts w:asciiTheme="minorHAnsi" w:hAnsiTheme="minorHAnsi" w:cstheme="minorHAnsi"/>
        </w:rPr>
        <w:t>Outros assuntos relacionados ao gerenciamento</w:t>
      </w:r>
    </w:p>
    <w:p w:rsidR="006B1264" w:rsidRPr="00F30FD0" w:rsidRDefault="006B1264" w:rsidP="00F30FD0">
      <w:pPr>
        <w:pStyle w:val="SemEspaamento"/>
        <w:ind w:left="360"/>
        <w:rPr>
          <w:rFonts w:asciiTheme="minorHAnsi" w:hAnsiTheme="minorHAnsi" w:cstheme="minorHAnsi"/>
        </w:rPr>
      </w:pPr>
      <w:r w:rsidRPr="00F30FD0">
        <w:rPr>
          <w:rFonts w:asciiTheme="minorHAnsi" w:hAnsiTheme="minorHAnsi" w:cstheme="minorHAnsi"/>
        </w:rPr>
        <w:t xml:space="preserve"> </w:t>
      </w:r>
      <w:proofErr w:type="gramStart"/>
      <w:r w:rsidRPr="00F30FD0">
        <w:rPr>
          <w:rFonts w:asciiTheme="minorHAnsi" w:hAnsiTheme="minorHAnsi" w:cstheme="minorHAnsi"/>
        </w:rPr>
        <w:t>do</w:t>
      </w:r>
      <w:proofErr w:type="gramEnd"/>
      <w:r w:rsidRPr="00F30FD0">
        <w:rPr>
          <w:rFonts w:asciiTheme="minorHAnsi" w:hAnsiTheme="minorHAnsi" w:cstheme="minorHAnsi"/>
        </w:rPr>
        <w:t xml:space="preserve"> escopo do projeto não previstos neste plano</w:t>
      </w:r>
      <w:r w:rsidR="00F30FD0">
        <w:rPr>
          <w:rFonts w:asciiTheme="minorHAnsi" w:hAnsiTheme="minorHAnsi" w:cstheme="minorHAnsi"/>
        </w:rPr>
        <w:t xml:space="preserve"> .............................................................   </w:t>
      </w:r>
      <w:proofErr w:type="gramStart"/>
      <w:r w:rsidR="00F30FD0">
        <w:rPr>
          <w:rFonts w:asciiTheme="minorHAnsi" w:hAnsiTheme="minorHAnsi" w:cstheme="minorHAnsi"/>
        </w:rPr>
        <w:t>página</w:t>
      </w:r>
      <w:proofErr w:type="gramEnd"/>
    </w:p>
    <w:p w:rsidR="006B1264" w:rsidRPr="006B1264" w:rsidRDefault="006B1264" w:rsidP="006B1264"/>
    <w:p w:rsidR="006B1264" w:rsidRDefault="006B1264" w:rsidP="00F05FAA">
      <w:pPr>
        <w:pStyle w:val="Ttulo2"/>
        <w:spacing w:after="120"/>
        <w:ind w:firstLine="709"/>
      </w:pPr>
    </w:p>
    <w:p w:rsidR="00F05FAA" w:rsidRPr="003B0730" w:rsidRDefault="00F05FAA" w:rsidP="00F05FAA">
      <w:pPr>
        <w:pStyle w:val="Ttulo2"/>
        <w:spacing w:after="120"/>
      </w:pPr>
    </w:p>
    <w:p w:rsidR="00F05FAA" w:rsidRPr="0012391D" w:rsidRDefault="00F05FAA" w:rsidP="00F05FAA">
      <w:pPr>
        <w:pStyle w:val="Ttulo2"/>
        <w:spacing w:after="120"/>
        <w:rPr>
          <w:i/>
        </w:rPr>
      </w:pPr>
    </w:p>
    <w:p w:rsidR="00F05FAA" w:rsidRDefault="00F05FAA" w:rsidP="00BA52C0">
      <w:pPr>
        <w:widowControl/>
        <w:suppressAutoHyphens w:val="0"/>
        <w:autoSpaceDN/>
        <w:jc w:val="center"/>
        <w:textAlignment w:val="auto"/>
      </w:pPr>
    </w:p>
    <w:p w:rsidR="00F05FAA" w:rsidRDefault="00F05FAA" w:rsidP="00BA52C0">
      <w:pPr>
        <w:widowControl/>
        <w:suppressAutoHyphens w:val="0"/>
        <w:autoSpaceDN/>
        <w:jc w:val="center"/>
        <w:textAlignment w:val="auto"/>
      </w:pPr>
    </w:p>
    <w:p w:rsidR="00F05FAA" w:rsidRDefault="00F05FAA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Default="008B68DC" w:rsidP="00BA52C0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 w:bidi="ar-SA"/>
        </w:rPr>
      </w:pPr>
    </w:p>
    <w:p w:rsidR="008B68DC" w:rsidRPr="00D47C4C" w:rsidRDefault="008B68DC" w:rsidP="00BA52C0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b/>
          <w:bCs/>
          <w:color w:val="000000"/>
          <w:kern w:val="0"/>
          <w:sz w:val="36"/>
          <w:szCs w:val="36"/>
          <w:lang w:eastAsia="pt-BR" w:bidi="ar-SA"/>
        </w:rPr>
      </w:pPr>
      <w:r w:rsidRPr="00D47C4C">
        <w:rPr>
          <w:rFonts w:asciiTheme="minorHAnsi" w:eastAsia="Times New Roman" w:hAnsiTheme="minorHAnsi" w:cstheme="minorHAnsi"/>
          <w:b/>
          <w:bCs/>
          <w:color w:val="000000"/>
          <w:kern w:val="0"/>
          <w:sz w:val="36"/>
          <w:szCs w:val="36"/>
          <w:lang w:eastAsia="pt-BR" w:bidi="ar-SA"/>
        </w:rPr>
        <w:lastRenderedPageBreak/>
        <w:t xml:space="preserve">Plano de </w:t>
      </w:r>
      <w:r w:rsidR="00F30FD0" w:rsidRPr="00D47C4C">
        <w:rPr>
          <w:rFonts w:asciiTheme="minorHAnsi" w:eastAsia="Times New Roman" w:hAnsiTheme="minorHAnsi" w:cstheme="minorHAnsi"/>
          <w:b/>
          <w:bCs/>
          <w:color w:val="000000"/>
          <w:kern w:val="0"/>
          <w:sz w:val="36"/>
          <w:szCs w:val="36"/>
          <w:lang w:eastAsia="pt-BR" w:bidi="ar-SA"/>
        </w:rPr>
        <w:t>Gerenciamento de Riscos</w:t>
      </w:r>
    </w:p>
    <w:p w:rsidR="00F30FD0" w:rsidRPr="00F30FD0" w:rsidRDefault="00F30FD0" w:rsidP="00A56F2B">
      <w:pPr>
        <w:pStyle w:val="Ttulo2"/>
        <w:keepNext/>
        <w:spacing w:before="240" w:beforeAutospacing="0" w:after="60" w:afterAutospacing="0"/>
        <w:rPr>
          <w:rFonts w:asciiTheme="minorHAnsi" w:hAnsiTheme="minorHAnsi" w:cstheme="minorHAnsi"/>
        </w:rPr>
      </w:pPr>
      <w:bookmarkStart w:id="20" w:name="1.__________________Introduction"/>
      <w:r w:rsidRPr="00D47C4C">
        <w:rPr>
          <w:rFonts w:asciiTheme="minorHAnsi" w:hAnsiTheme="minorHAnsi" w:cstheme="minorHAnsi"/>
          <w:sz w:val="32"/>
          <w:szCs w:val="32"/>
        </w:rPr>
        <w:t>1.</w:t>
      </w:r>
      <w:r>
        <w:rPr>
          <w:rFonts w:asciiTheme="minorHAnsi" w:hAnsiTheme="minorHAnsi" w:cstheme="minorHAnsi"/>
        </w:rPr>
        <w:t xml:space="preserve"> </w:t>
      </w:r>
      <w:r w:rsidRPr="00D47C4C">
        <w:rPr>
          <w:rFonts w:asciiTheme="minorHAnsi" w:hAnsiTheme="minorHAnsi" w:cstheme="minorHAnsi"/>
          <w:sz w:val="32"/>
          <w:szCs w:val="32"/>
        </w:rPr>
        <w:t>Descrição dos processos de gerenciamento de riscos</w:t>
      </w:r>
    </w:p>
    <w:p w:rsidR="00F30FD0" w:rsidRPr="00F30FD0" w:rsidRDefault="00F30FD0" w:rsidP="00F30FD0">
      <w:pPr>
        <w:widowControl/>
        <w:numPr>
          <w:ilvl w:val="0"/>
          <w:numId w:val="10"/>
        </w:numPr>
        <w:suppressAutoHyphens w:val="0"/>
        <w:autoSpaceDN/>
        <w:spacing w:after="240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[Digite o descritivo dos processos de gerenciamento de riscos]</w:t>
      </w:r>
    </w:p>
    <w:p w:rsidR="00F30FD0" w:rsidRPr="00D47C4C" w:rsidRDefault="00A56F2B" w:rsidP="00A56F2B">
      <w:pPr>
        <w:pStyle w:val="Ttulo2"/>
        <w:keepNext/>
        <w:spacing w:before="240" w:beforeAutospacing="0" w:after="120" w:afterAutospacing="0"/>
        <w:rPr>
          <w:rFonts w:asciiTheme="minorHAnsi" w:hAnsiTheme="minorHAnsi" w:cstheme="minorHAnsi"/>
          <w:sz w:val="32"/>
          <w:szCs w:val="32"/>
        </w:rPr>
      </w:pPr>
      <w:bookmarkStart w:id="21" w:name="_Toc29110753"/>
      <w:bookmarkStart w:id="22" w:name="_Toc30833607"/>
      <w:r w:rsidRPr="00D47C4C">
        <w:rPr>
          <w:rFonts w:asciiTheme="minorHAnsi" w:hAnsiTheme="minorHAnsi" w:cstheme="minorHAnsi"/>
          <w:sz w:val="32"/>
          <w:szCs w:val="32"/>
        </w:rPr>
        <w:t xml:space="preserve">2. </w:t>
      </w:r>
      <w:r w:rsidR="00F30FD0" w:rsidRPr="00D47C4C">
        <w:rPr>
          <w:rFonts w:asciiTheme="minorHAnsi" w:hAnsiTheme="minorHAnsi" w:cstheme="minorHAnsi"/>
          <w:sz w:val="32"/>
          <w:szCs w:val="32"/>
        </w:rPr>
        <w:t xml:space="preserve">RBS – 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Risk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Breakdown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Structure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para a identificação dos ri</w:t>
      </w:r>
      <w:r w:rsidR="00F30FD0" w:rsidRPr="00D47C4C">
        <w:rPr>
          <w:rFonts w:asciiTheme="minorHAnsi" w:hAnsiTheme="minorHAnsi" w:cstheme="minorHAnsi"/>
          <w:sz w:val="32"/>
          <w:szCs w:val="32"/>
        </w:rPr>
        <w:t>s</w:t>
      </w:r>
      <w:r w:rsidR="00F30FD0" w:rsidRPr="00D47C4C">
        <w:rPr>
          <w:rFonts w:asciiTheme="minorHAnsi" w:hAnsiTheme="minorHAnsi" w:cstheme="minorHAnsi"/>
          <w:sz w:val="32"/>
          <w:szCs w:val="32"/>
        </w:rPr>
        <w:t>cos</w:t>
      </w:r>
      <w:bookmarkEnd w:id="22"/>
    </w:p>
    <w:p w:rsidR="00F30FD0" w:rsidRPr="00F30FD0" w:rsidRDefault="00F30FD0" w:rsidP="00F30FD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[Descreva o RBS com todas as áreas onde o risco será identificado e contextualizado]</w:t>
      </w:r>
      <w:r w:rsidRPr="00F30FD0">
        <w:rPr>
          <w:rFonts w:asciiTheme="minorHAnsi" w:hAnsiTheme="minorHAnsi" w:cstheme="minorHAnsi"/>
        </w:rPr>
        <w:t xml:space="preserve"> </w:t>
      </w:r>
    </w:p>
    <w:p w:rsidR="00F30FD0" w:rsidRPr="00D47C4C" w:rsidRDefault="00A56F2B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i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3. </w:t>
      </w:r>
      <w:r w:rsidR="00F30FD0" w:rsidRPr="00D47C4C">
        <w:rPr>
          <w:rFonts w:asciiTheme="minorHAnsi" w:hAnsiTheme="minorHAnsi" w:cstheme="minorHAnsi"/>
          <w:sz w:val="32"/>
          <w:szCs w:val="32"/>
        </w:rPr>
        <w:t>Riscos identificados</w:t>
      </w:r>
    </w:p>
    <w:p w:rsidR="00F30FD0" w:rsidRPr="00F30FD0" w:rsidRDefault="00F30FD0" w:rsidP="00F30FD0">
      <w:pPr>
        <w:spacing w:after="240"/>
        <w:jc w:val="both"/>
        <w:rPr>
          <w:rFonts w:asciiTheme="minorHAnsi" w:hAnsiTheme="minorHAnsi" w:cstheme="minorHAnsi"/>
        </w:rPr>
      </w:pPr>
      <w:r w:rsidRPr="00F30FD0">
        <w:rPr>
          <w:rFonts w:asciiTheme="minorHAnsi" w:hAnsiTheme="minorHAnsi" w:cstheme="minorHAnsi"/>
        </w:rPr>
        <w:t>Os riscos identificados no projeto, segundo o WBS do projeto e a RBS anteriormente apresentada estão apresentados na estrutura a seguir.</w:t>
      </w:r>
    </w:p>
    <w:p w:rsidR="00F30FD0" w:rsidRPr="00A56F2B" w:rsidRDefault="00A56F2B" w:rsidP="00F30FD0">
      <w:pPr>
        <w:rPr>
          <w:rFonts w:asciiTheme="minorHAnsi" w:hAnsiTheme="minorHAnsi" w:cstheme="minorHAnsi"/>
        </w:rPr>
      </w:pPr>
      <w:r w:rsidRPr="00A56F2B">
        <w:rPr>
          <w:rFonts w:asciiTheme="minorHAnsi" w:hAnsiTheme="minorHAnsi" w:cstheme="minorHAnsi"/>
        </w:rPr>
        <w:t>[Apresente sob a forma de uma EAP - WBS os principais riscos identificados em cada elemento do escopo do projeto</w:t>
      </w:r>
      <w:r>
        <w:rPr>
          <w:rFonts w:asciiTheme="minorHAnsi" w:hAnsiTheme="minorHAnsi" w:cstheme="minorHAnsi"/>
        </w:rPr>
        <w:t>]</w:t>
      </w:r>
    </w:p>
    <w:p w:rsidR="00F30FD0" w:rsidRPr="00A56F2B" w:rsidRDefault="00F30FD0" w:rsidP="00F30FD0">
      <w:pPr>
        <w:rPr>
          <w:rFonts w:asciiTheme="minorHAnsi" w:hAnsiTheme="minorHAnsi" w:cstheme="minorHAnsi"/>
        </w:rPr>
      </w:pPr>
    </w:p>
    <w:p w:rsidR="00F30FD0" w:rsidRPr="00F30FD0" w:rsidRDefault="00A56F2B" w:rsidP="00F30FD0">
      <w:pPr>
        <w:spacing w:after="240"/>
        <w:jc w:val="both"/>
        <w:rPr>
          <w:rFonts w:asciiTheme="minorHAnsi" w:hAnsiTheme="minorHAnsi" w:cstheme="minorHAnsi"/>
        </w:rPr>
      </w:pPr>
      <w:r w:rsidRPr="00A56F2B">
        <w:rPr>
          <w:rFonts w:asciiTheme="minorHAnsi" w:hAnsiTheme="minorHAnsi" w:cstheme="minorHAnsi"/>
        </w:rPr>
        <w:t xml:space="preserve">[Descreva a forma que </w:t>
      </w:r>
      <w:proofErr w:type="gramStart"/>
      <w:r w:rsidRPr="00A56F2B">
        <w:rPr>
          <w:rFonts w:asciiTheme="minorHAnsi" w:hAnsiTheme="minorHAnsi" w:cstheme="minorHAnsi"/>
        </w:rPr>
        <w:t>foram identificados</w:t>
      </w:r>
      <w:proofErr w:type="gramEnd"/>
      <w:r w:rsidRPr="00A56F2B">
        <w:rPr>
          <w:rFonts w:asciiTheme="minorHAnsi" w:hAnsiTheme="minorHAnsi" w:cstheme="minorHAnsi"/>
        </w:rPr>
        <w:t xml:space="preserve"> os riscos listados anteriormente]</w:t>
      </w:r>
    </w:p>
    <w:p w:rsidR="00F30FD0" w:rsidRPr="00D47C4C" w:rsidRDefault="00A56F2B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4. </w:t>
      </w:r>
      <w:r w:rsidR="00F30FD0" w:rsidRPr="00D47C4C">
        <w:rPr>
          <w:rFonts w:asciiTheme="minorHAnsi" w:hAnsiTheme="minorHAnsi" w:cstheme="minorHAnsi"/>
          <w:sz w:val="32"/>
          <w:szCs w:val="32"/>
        </w:rPr>
        <w:t>Qualificação dos riscos</w:t>
      </w:r>
    </w:p>
    <w:p w:rsidR="00F30FD0" w:rsidRPr="00B63F98" w:rsidRDefault="00F30FD0" w:rsidP="00F30FD0">
      <w:pPr>
        <w:spacing w:after="240"/>
        <w:jc w:val="both"/>
        <w:rPr>
          <w:rFonts w:asciiTheme="minorHAnsi" w:hAnsiTheme="minorHAnsi" w:cstheme="minorHAnsi"/>
        </w:rPr>
      </w:pPr>
      <w:r w:rsidRPr="00B63F98">
        <w:rPr>
          <w:rFonts w:asciiTheme="minorHAnsi" w:hAnsiTheme="minorHAnsi" w:cstheme="minorHAnsi"/>
        </w:rPr>
        <w:t>Os riscos identificados serão qualificados na sua probabilidade de ocorrência e</w:t>
      </w:r>
      <w:proofErr w:type="gramStart"/>
      <w:r w:rsidRPr="00B63F98">
        <w:rPr>
          <w:rFonts w:asciiTheme="minorHAnsi" w:hAnsiTheme="minorHAnsi" w:cstheme="minorHAnsi"/>
        </w:rPr>
        <w:t xml:space="preserve">  </w:t>
      </w:r>
      <w:proofErr w:type="gramEnd"/>
      <w:r w:rsidRPr="00B63F98">
        <w:rPr>
          <w:rFonts w:asciiTheme="minorHAnsi" w:hAnsiTheme="minorHAnsi" w:cstheme="minorHAnsi"/>
        </w:rPr>
        <w:t>gravidade dos resultados, conforme tabela a seguir:</w:t>
      </w:r>
    </w:p>
    <w:p w:rsidR="00F30FD0" w:rsidRPr="00B63F98" w:rsidRDefault="00F30FD0" w:rsidP="00F30FD0">
      <w:pPr>
        <w:spacing w:after="240"/>
        <w:jc w:val="both"/>
        <w:rPr>
          <w:rFonts w:asciiTheme="minorHAnsi" w:hAnsiTheme="minorHAnsi" w:cstheme="minorHAnsi"/>
        </w:rPr>
      </w:pPr>
      <w:r w:rsidRPr="00B63F98">
        <w:rPr>
          <w:rFonts w:asciiTheme="minorHAnsi" w:hAnsiTheme="minorHAnsi" w:cstheme="minorHAnsi"/>
        </w:rPr>
        <w:t>Probabilidade</w:t>
      </w:r>
    </w:p>
    <w:p w:rsidR="00F30FD0" w:rsidRPr="00B63F98" w:rsidRDefault="00B63F98" w:rsidP="00B63F98">
      <w:pPr>
        <w:numPr>
          <w:ilvl w:val="0"/>
          <w:numId w:val="17"/>
        </w:num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Nível – Descreva as características observadas nesse nível de probabilidade.</w:t>
      </w:r>
    </w:p>
    <w:p w:rsidR="00B63F98" w:rsidRDefault="00F30FD0" w:rsidP="00B63F98">
      <w:pPr>
        <w:spacing w:after="240"/>
        <w:jc w:val="both"/>
        <w:rPr>
          <w:rFonts w:asciiTheme="minorHAnsi" w:hAnsiTheme="minorHAnsi" w:cstheme="minorHAnsi"/>
        </w:rPr>
      </w:pPr>
      <w:r w:rsidRPr="00B63F98">
        <w:rPr>
          <w:rFonts w:asciiTheme="minorHAnsi" w:hAnsiTheme="minorHAnsi" w:cstheme="minorHAnsi"/>
        </w:rPr>
        <w:t>Gravidade</w:t>
      </w:r>
    </w:p>
    <w:p w:rsidR="00B63F98" w:rsidRPr="00B63F98" w:rsidRDefault="00B63F98" w:rsidP="00B63F98">
      <w:pPr>
        <w:numPr>
          <w:ilvl w:val="0"/>
          <w:numId w:val="17"/>
        </w:num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Nível – Descreva as características observadas nesse nível de gravidade.</w:t>
      </w:r>
      <w:r w:rsidRPr="00B63F98" w:rsidDel="00B63F98">
        <w:rPr>
          <w:rFonts w:asciiTheme="minorHAnsi" w:hAnsiTheme="minorHAnsi" w:cstheme="minorHAnsi"/>
        </w:rPr>
        <w:t xml:space="preserve"> </w:t>
      </w:r>
    </w:p>
    <w:p w:rsidR="00F30FD0" w:rsidRDefault="00B63F98" w:rsidP="00B63F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[Apresente graficamente os riscos listados em um gráfico de probabilidade e gravidade para todos os riscos identificados]</w:t>
      </w:r>
    </w:p>
    <w:p w:rsidR="00B63F98" w:rsidRDefault="00B63F98" w:rsidP="00B63F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[Descreve como foram classificados os riscos citados acima]</w:t>
      </w:r>
    </w:p>
    <w:p w:rsidR="00F30FD0" w:rsidRPr="00B63F98" w:rsidRDefault="00B63F98" w:rsidP="00B63F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[Opcional- Descreve os riscos também através do mapa mental dos riscos com a probabilidade e gravidade]</w:t>
      </w:r>
      <w:r w:rsidRPr="00B63F98" w:rsidDel="00B63F98">
        <w:rPr>
          <w:rFonts w:asciiTheme="minorHAnsi" w:hAnsiTheme="minorHAnsi" w:cstheme="minorHAnsi"/>
        </w:rPr>
        <w:t xml:space="preserve"> 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5. </w:t>
      </w:r>
      <w:r w:rsidR="00F30FD0" w:rsidRPr="00D47C4C">
        <w:rPr>
          <w:rFonts w:asciiTheme="minorHAnsi" w:hAnsiTheme="minorHAnsi" w:cstheme="minorHAnsi"/>
          <w:sz w:val="32"/>
          <w:szCs w:val="32"/>
        </w:rPr>
        <w:t>Quantificação dos riscos</w:t>
      </w:r>
    </w:p>
    <w:p w:rsidR="00B63F98" w:rsidRDefault="00B63F98" w:rsidP="00F30FD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[Descreva o mecanismo e o processo a ser utilizado na quantificação dos riscos, caso seja utilizada]</w:t>
      </w:r>
    </w:p>
    <w:bookmarkEnd w:id="21"/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lastRenderedPageBreak/>
        <w:t xml:space="preserve">6. </w:t>
      </w:r>
      <w:r w:rsidR="00F30FD0" w:rsidRPr="00D47C4C">
        <w:rPr>
          <w:rFonts w:asciiTheme="minorHAnsi" w:hAnsiTheme="minorHAnsi" w:cstheme="minorHAnsi"/>
          <w:sz w:val="32"/>
          <w:szCs w:val="32"/>
        </w:rPr>
        <w:t>Sistema de controle de mudanças de riscos (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Risk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change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30FD0" w:rsidRPr="00D47C4C">
        <w:rPr>
          <w:rFonts w:asciiTheme="minorHAnsi" w:hAnsiTheme="minorHAnsi" w:cstheme="minorHAnsi"/>
          <w:sz w:val="32"/>
          <w:szCs w:val="32"/>
        </w:rPr>
        <w:t>co</w:t>
      </w:r>
      <w:r w:rsidRPr="00D47C4C">
        <w:rPr>
          <w:rFonts w:asciiTheme="minorHAnsi" w:hAnsiTheme="minorHAnsi" w:cstheme="minorHAnsi"/>
          <w:sz w:val="32"/>
          <w:szCs w:val="32"/>
        </w:rPr>
        <w:t>n</w:t>
      </w:r>
      <w:r w:rsidR="00F30FD0" w:rsidRPr="00D47C4C">
        <w:rPr>
          <w:rFonts w:asciiTheme="minorHAnsi" w:hAnsiTheme="minorHAnsi" w:cstheme="minorHAnsi"/>
          <w:sz w:val="32"/>
          <w:szCs w:val="32"/>
        </w:rPr>
        <w:t>trol</w:t>
      </w:r>
      <w:proofErr w:type="spellEnd"/>
      <w:r w:rsidR="00F30FD0" w:rsidRPr="00D47C4C">
        <w:rPr>
          <w:rFonts w:asciiTheme="minorHAnsi" w:hAnsiTheme="minorHAnsi" w:cstheme="minorHAnsi"/>
          <w:sz w:val="32"/>
          <w:szCs w:val="32"/>
        </w:rPr>
        <w:t xml:space="preserve"> sy</w:t>
      </w:r>
      <w:r w:rsidR="00F30FD0" w:rsidRPr="00D47C4C">
        <w:rPr>
          <w:rFonts w:asciiTheme="minorHAnsi" w:hAnsiTheme="minorHAnsi" w:cstheme="minorHAnsi"/>
          <w:sz w:val="32"/>
          <w:szCs w:val="32"/>
        </w:rPr>
        <w:t>s</w:t>
      </w:r>
      <w:r w:rsidR="00F30FD0" w:rsidRPr="00D47C4C">
        <w:rPr>
          <w:rFonts w:asciiTheme="minorHAnsi" w:hAnsiTheme="minorHAnsi" w:cstheme="minorHAnsi"/>
          <w:sz w:val="32"/>
          <w:szCs w:val="32"/>
        </w:rPr>
        <w:t>tem)</w:t>
      </w:r>
    </w:p>
    <w:p w:rsidR="00F30FD0" w:rsidRPr="00B63F98" w:rsidRDefault="00B63F98" w:rsidP="00B63F98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[Descreva o sistema de controle de mudanças nos riscos do projeto]</w:t>
      </w:r>
      <w:r w:rsidRPr="00B63F98" w:rsidDel="00B63F98">
        <w:rPr>
          <w:rFonts w:asciiTheme="minorHAnsi" w:hAnsiTheme="minorHAnsi" w:cstheme="minorHAnsi"/>
        </w:rPr>
        <w:t xml:space="preserve"> 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bookmarkStart w:id="23" w:name="_Toc29110755"/>
      <w:r w:rsidRPr="00D47C4C">
        <w:rPr>
          <w:rFonts w:asciiTheme="minorHAnsi" w:hAnsiTheme="minorHAnsi" w:cstheme="minorHAnsi"/>
          <w:sz w:val="32"/>
          <w:szCs w:val="32"/>
        </w:rPr>
        <w:t xml:space="preserve">7. </w:t>
      </w:r>
      <w:r w:rsidR="00F30FD0" w:rsidRPr="00D47C4C">
        <w:rPr>
          <w:rFonts w:asciiTheme="minorHAnsi" w:hAnsiTheme="minorHAnsi" w:cstheme="minorHAnsi"/>
          <w:sz w:val="32"/>
          <w:szCs w:val="32"/>
        </w:rPr>
        <w:t>Respostas planejadas aos riscos</w:t>
      </w:r>
    </w:p>
    <w:p w:rsidR="00F30FD0" w:rsidRPr="00B63F98" w:rsidRDefault="00F30FD0" w:rsidP="00F30FD0">
      <w:pPr>
        <w:spacing w:after="240"/>
        <w:jc w:val="both"/>
        <w:rPr>
          <w:rFonts w:asciiTheme="minorHAnsi" w:hAnsiTheme="minorHAnsi" w:cstheme="minorHAnsi"/>
        </w:rPr>
      </w:pPr>
      <w:r w:rsidRPr="00B63F98">
        <w:rPr>
          <w:rFonts w:asciiTheme="minorHAnsi" w:hAnsiTheme="minorHAnsi" w:cstheme="minorHAnsi"/>
        </w:rPr>
        <w:t>Para os riscos identificados e qualificados, optou-se por estratégias diferenciadas para cada necessidade, conforme quadro a seguir.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9"/>
        <w:gridCol w:w="1088"/>
        <w:gridCol w:w="1080"/>
        <w:gridCol w:w="1620"/>
        <w:gridCol w:w="1260"/>
        <w:gridCol w:w="1260"/>
        <w:gridCol w:w="1260"/>
        <w:gridCol w:w="900"/>
        <w:gridCol w:w="961"/>
      </w:tblGrid>
      <w:tr w:rsidR="00F66F38" w:rsidRPr="00B63F98" w:rsidTr="00F66F38">
        <w:trPr>
          <w:tblHeader/>
        </w:trPr>
        <w:tc>
          <w:tcPr>
            <w:tcW w:w="759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Item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Fase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Risco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Probabilidade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Gravidade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Resposta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Custo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00B0F0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63F98">
              <w:rPr>
                <w:rFonts w:asciiTheme="minorHAnsi" w:hAnsiTheme="minorHAnsi" w:cstheme="minorHAnsi"/>
                <w:b/>
                <w:sz w:val="20"/>
                <w:szCs w:val="20"/>
              </w:rPr>
              <w:t>Com o tempo</w:t>
            </w:r>
          </w:p>
        </w:tc>
      </w:tr>
      <w:tr w:rsidR="00F30FD0" w:rsidRPr="00B63F98" w:rsidTr="00F66F38">
        <w:tc>
          <w:tcPr>
            <w:tcW w:w="759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WBS</w:t>
            </w:r>
          </w:p>
        </w:tc>
        <w:tc>
          <w:tcPr>
            <w:tcW w:w="1088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Fase do Projeto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Risco Identificado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Valor qualitativo da probabilidade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Valor qualitativo da gravidade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Resposta prevista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Descrição da resposta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Custo</w:t>
            </w:r>
          </w:p>
        </w:tc>
        <w:tc>
          <w:tcPr>
            <w:tcW w:w="961" w:type="dxa"/>
            <w:shd w:val="clear" w:color="auto" w:fill="C6D9F1" w:themeFill="text2" w:themeFillTint="33"/>
          </w:tcPr>
          <w:p w:rsidR="00F30FD0" w:rsidRPr="00B63F98" w:rsidRDefault="00B63F98" w:rsidP="00B63F9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63F98">
              <w:rPr>
                <w:rFonts w:asciiTheme="minorHAnsi" w:hAnsiTheme="minorHAnsi" w:cstheme="minorHAnsi"/>
                <w:sz w:val="16"/>
                <w:szCs w:val="16"/>
              </w:rPr>
              <w:t xml:space="preserve">Agrava, </w:t>
            </w:r>
            <w:proofErr w:type="gramStart"/>
            <w:r w:rsidRPr="00B63F98">
              <w:rPr>
                <w:rFonts w:asciiTheme="minorHAnsi" w:hAnsiTheme="minorHAnsi" w:cstheme="minorHAnsi"/>
                <w:sz w:val="16"/>
                <w:szCs w:val="16"/>
              </w:rPr>
              <w:t>atenua,</w:t>
            </w:r>
            <w:proofErr w:type="gramEnd"/>
            <w:r w:rsidRPr="00B63F98">
              <w:rPr>
                <w:rFonts w:asciiTheme="minorHAnsi" w:hAnsiTheme="minorHAnsi" w:cstheme="minorHAnsi"/>
                <w:sz w:val="16"/>
                <w:szCs w:val="16"/>
              </w:rPr>
              <w:t xml:space="preserve"> etc.</w:t>
            </w:r>
          </w:p>
        </w:tc>
      </w:tr>
      <w:tr w:rsidR="00F30FD0" w:rsidRPr="00B63F98" w:rsidTr="00F66F38">
        <w:tc>
          <w:tcPr>
            <w:tcW w:w="759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1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30FD0" w:rsidRPr="00B63F98" w:rsidTr="00F66F38">
        <w:tc>
          <w:tcPr>
            <w:tcW w:w="759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8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1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8. </w:t>
      </w:r>
      <w:r w:rsidR="00F30FD0" w:rsidRPr="00D47C4C">
        <w:rPr>
          <w:rFonts w:asciiTheme="minorHAnsi" w:hAnsiTheme="minorHAnsi" w:cstheme="minorHAnsi"/>
          <w:sz w:val="32"/>
          <w:szCs w:val="32"/>
        </w:rPr>
        <w:t>Reservas de contingência</w:t>
      </w:r>
    </w:p>
    <w:p w:rsidR="00B63F98" w:rsidRPr="00B63F98" w:rsidRDefault="00B63F98" w:rsidP="00F30FD0">
      <w:pPr>
        <w:spacing w:after="240"/>
        <w:jc w:val="both"/>
        <w:rPr>
          <w:rFonts w:asciiTheme="minorHAnsi" w:hAnsiTheme="minorHAnsi" w:cstheme="minorHAnsi"/>
        </w:rPr>
      </w:pPr>
      <w:r w:rsidRPr="00B63F98" w:rsidDel="00B63F98">
        <w:rPr>
          <w:rFonts w:asciiTheme="minorHAnsi" w:hAnsiTheme="minorHAnsi" w:cstheme="minorHAnsi"/>
        </w:rPr>
        <w:t xml:space="preserve"> </w:t>
      </w:r>
      <w:r w:rsidRPr="00B63F98">
        <w:rPr>
          <w:rFonts w:asciiTheme="minorHAnsi" w:hAnsiTheme="minorHAnsi" w:cstheme="minorHAnsi"/>
        </w:rPr>
        <w:t>[Descreva as reservas de contingência]</w:t>
      </w:r>
    </w:p>
    <w:tbl>
      <w:tblPr>
        <w:tblW w:w="0" w:type="auto"/>
        <w:jc w:val="center"/>
        <w:tblInd w:w="-2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88"/>
        <w:gridCol w:w="3158"/>
      </w:tblGrid>
      <w:tr w:rsidR="00F30FD0" w:rsidRPr="00B63F98" w:rsidTr="00D47C4C">
        <w:trPr>
          <w:jc w:val="center"/>
        </w:trPr>
        <w:tc>
          <w:tcPr>
            <w:tcW w:w="5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30FD0" w:rsidRPr="00B63F98" w:rsidRDefault="00F30FD0" w:rsidP="00F30FD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F30FD0" w:rsidRPr="002115DC" w:rsidRDefault="00F30FD0" w:rsidP="00F30FD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115DC">
              <w:rPr>
                <w:rFonts w:asciiTheme="minorHAnsi" w:hAnsiTheme="minorHAnsi" w:cstheme="minorHAnsi"/>
                <w:b/>
              </w:rPr>
              <w:t>Reservas de Contingência</w:t>
            </w:r>
          </w:p>
        </w:tc>
      </w:tr>
      <w:tr w:rsidR="00F30FD0" w:rsidRPr="00B63F98" w:rsidTr="00D47C4C">
        <w:trPr>
          <w:jc w:val="center"/>
        </w:trPr>
        <w:tc>
          <w:tcPr>
            <w:tcW w:w="588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F30FD0" w:rsidRPr="00B63F98" w:rsidRDefault="00B63F98" w:rsidP="00B63F98">
            <w:pPr>
              <w:rPr>
                <w:rFonts w:asciiTheme="minorHAnsi" w:hAnsiTheme="minorHAnsi" w:cstheme="minorHAnsi"/>
              </w:rPr>
            </w:pPr>
            <w:r w:rsidRPr="00B63F98">
              <w:rPr>
                <w:rFonts w:asciiTheme="minorHAnsi" w:hAnsiTheme="minorHAnsi" w:cstheme="minorHAnsi"/>
              </w:rPr>
              <w:t>Cargo</w:t>
            </w:r>
          </w:p>
        </w:tc>
        <w:tc>
          <w:tcPr>
            <w:tcW w:w="3158" w:type="dxa"/>
            <w:shd w:val="clear" w:color="auto" w:fill="C6D9F1" w:themeFill="text2" w:themeFillTint="33"/>
          </w:tcPr>
          <w:p w:rsidR="00F30FD0" w:rsidRPr="00B63F98" w:rsidRDefault="00B63F98" w:rsidP="00F30FD0">
            <w:pPr>
              <w:jc w:val="right"/>
              <w:rPr>
                <w:rFonts w:asciiTheme="minorHAnsi" w:hAnsiTheme="minorHAnsi" w:cstheme="minorHAnsi"/>
              </w:rPr>
            </w:pPr>
            <w:r w:rsidRPr="00B63F98">
              <w:rPr>
                <w:rFonts w:asciiTheme="minorHAnsi" w:hAnsiTheme="minorHAnsi" w:cstheme="minorHAnsi"/>
              </w:rPr>
              <w:t>Valor</w:t>
            </w:r>
          </w:p>
        </w:tc>
      </w:tr>
      <w:tr w:rsidR="00B63F98" w:rsidRPr="00B63F98" w:rsidTr="00D47C4C">
        <w:trPr>
          <w:jc w:val="center"/>
        </w:trPr>
        <w:tc>
          <w:tcPr>
            <w:tcW w:w="5888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8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B63F98" w:rsidRPr="00B63F98" w:rsidTr="00D47C4C">
        <w:trPr>
          <w:jc w:val="center"/>
        </w:trPr>
        <w:tc>
          <w:tcPr>
            <w:tcW w:w="5888" w:type="dxa"/>
            <w:shd w:val="clear" w:color="auto" w:fill="C6D9F1" w:themeFill="text2" w:themeFillTint="33"/>
          </w:tcPr>
          <w:p w:rsidR="00F30FD0" w:rsidRPr="00B63F98" w:rsidRDefault="00F30FD0" w:rsidP="00B63F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8" w:type="dxa"/>
            <w:shd w:val="clear" w:color="auto" w:fill="C6D9F1" w:themeFill="text2" w:themeFillTint="33"/>
          </w:tcPr>
          <w:p w:rsidR="00F30FD0" w:rsidRPr="00B63F98" w:rsidRDefault="00F30FD0" w:rsidP="00F30FD0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F30FD0" w:rsidRPr="00B63F98" w:rsidRDefault="00F30FD0" w:rsidP="00F30FD0">
      <w:pPr>
        <w:spacing w:after="240"/>
        <w:jc w:val="both"/>
        <w:rPr>
          <w:rFonts w:asciiTheme="minorHAnsi" w:hAnsiTheme="minorHAnsi" w:cstheme="minorHAnsi"/>
        </w:rPr>
      </w:pPr>
    </w:p>
    <w:p w:rsidR="00B63F98" w:rsidRDefault="00B63F98" w:rsidP="00F30FD0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[Descreva o </w:t>
      </w:r>
      <w:proofErr w:type="gramStart"/>
      <w:r>
        <w:rPr>
          <w:rFonts w:asciiTheme="minorHAnsi" w:hAnsiTheme="minorHAnsi" w:cstheme="minorHAnsi"/>
        </w:rPr>
        <w:t>por quê</w:t>
      </w:r>
      <w:proofErr w:type="gramEnd"/>
      <w:r>
        <w:rPr>
          <w:rFonts w:asciiTheme="minorHAnsi" w:hAnsiTheme="minorHAnsi" w:cstheme="minorHAnsi"/>
        </w:rPr>
        <w:t xml:space="preserve"> de cada autonomia]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9. </w:t>
      </w:r>
      <w:r w:rsidR="00F30FD0" w:rsidRPr="00D47C4C">
        <w:rPr>
          <w:rFonts w:asciiTheme="minorHAnsi" w:hAnsiTheme="minorHAnsi" w:cstheme="minorHAnsi"/>
          <w:sz w:val="32"/>
          <w:szCs w:val="32"/>
        </w:rPr>
        <w:t>Freqüência de avaliação dos riscos do projeto</w:t>
      </w:r>
      <w:bookmarkEnd w:id="23"/>
    </w:p>
    <w:p w:rsidR="00F30FD0" w:rsidRPr="00B63F98" w:rsidRDefault="00B63F98" w:rsidP="00510E3C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[Descreva a freqüência de aval</w:t>
      </w:r>
      <w:r w:rsidR="00510E3C">
        <w:rPr>
          <w:rFonts w:asciiTheme="minorHAnsi" w:hAnsiTheme="minorHAnsi" w:cstheme="minorHAnsi"/>
        </w:rPr>
        <w:t>iação dos riscos do projeto</w:t>
      </w:r>
      <w:r>
        <w:rPr>
          <w:rFonts w:asciiTheme="minorHAnsi" w:hAnsiTheme="minorHAnsi" w:cstheme="minorHAnsi"/>
        </w:rPr>
        <w:t>]</w:t>
      </w:r>
      <w:r w:rsidR="00510E3C" w:rsidRPr="00B63F98" w:rsidDel="00510E3C">
        <w:rPr>
          <w:rFonts w:asciiTheme="minorHAnsi" w:hAnsiTheme="minorHAnsi" w:cstheme="minorHAnsi"/>
        </w:rPr>
        <w:t xml:space="preserve"> 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10. </w:t>
      </w:r>
      <w:r w:rsidR="00F30FD0" w:rsidRPr="00D47C4C">
        <w:rPr>
          <w:rFonts w:asciiTheme="minorHAnsi" w:hAnsiTheme="minorHAnsi" w:cstheme="minorHAnsi"/>
          <w:sz w:val="32"/>
          <w:szCs w:val="32"/>
        </w:rPr>
        <w:t>Alocação financeira para o gerenciamento de riscos</w:t>
      </w:r>
    </w:p>
    <w:p w:rsidR="00F30FD0" w:rsidRPr="00B63F98" w:rsidRDefault="00510E3C" w:rsidP="00510E3C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[Descreva a alocação financeira para o gerenciamento de projetos]</w:t>
      </w:r>
      <w:r w:rsidRPr="00B63F98" w:rsidDel="00510E3C">
        <w:rPr>
          <w:rFonts w:asciiTheme="minorHAnsi" w:hAnsiTheme="minorHAnsi" w:cstheme="minorHAnsi"/>
        </w:rPr>
        <w:t xml:space="preserve"> 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11. </w:t>
      </w:r>
      <w:r w:rsidR="00F30FD0" w:rsidRPr="00D47C4C">
        <w:rPr>
          <w:rFonts w:asciiTheme="minorHAnsi" w:hAnsiTheme="minorHAnsi" w:cstheme="minorHAnsi"/>
          <w:sz w:val="32"/>
          <w:szCs w:val="32"/>
        </w:rPr>
        <w:t>Administração do plano de gerenciamento de riscos</w:t>
      </w:r>
    </w:p>
    <w:p w:rsidR="00F30FD0" w:rsidRDefault="00B63F98" w:rsidP="00F30FD0">
      <w:pPr>
        <w:pStyle w:val="Ttulo3"/>
        <w:widowControl/>
        <w:tabs>
          <w:tab w:val="num" w:pos="720"/>
        </w:tabs>
        <w:suppressAutoHyphens w:val="0"/>
        <w:autoSpaceDN/>
        <w:spacing w:before="0"/>
        <w:ind w:left="720" w:hanging="360"/>
        <w:textAlignment w:val="auto"/>
        <w:rPr>
          <w:rFonts w:asciiTheme="minorHAnsi" w:hAnsiTheme="minorHAnsi" w:cstheme="minorHAnsi"/>
        </w:rPr>
      </w:pPr>
      <w:proofErr w:type="gramStart"/>
      <w:r w:rsidRPr="00B63F98">
        <w:rPr>
          <w:rFonts w:asciiTheme="minorHAnsi" w:hAnsiTheme="minorHAnsi" w:cstheme="minorHAnsi"/>
        </w:rPr>
        <w:t xml:space="preserve">11.1 </w:t>
      </w:r>
      <w:r w:rsidR="00F30FD0" w:rsidRPr="00B63F98">
        <w:rPr>
          <w:rFonts w:asciiTheme="minorHAnsi" w:hAnsiTheme="minorHAnsi" w:cstheme="minorHAnsi"/>
        </w:rPr>
        <w:t>Responsável</w:t>
      </w:r>
      <w:proofErr w:type="gramEnd"/>
      <w:r w:rsidR="00F30FD0" w:rsidRPr="00B63F98">
        <w:rPr>
          <w:rFonts w:asciiTheme="minorHAnsi" w:hAnsiTheme="minorHAnsi" w:cstheme="minorHAnsi"/>
        </w:rPr>
        <w:t xml:space="preserve"> pelo plano</w:t>
      </w:r>
    </w:p>
    <w:p w:rsidR="00510E3C" w:rsidRPr="00510E3C" w:rsidRDefault="00510E3C" w:rsidP="00510E3C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510E3C">
        <w:rPr>
          <w:rFonts w:asciiTheme="minorHAnsi" w:hAnsiTheme="minorHAnsi" w:cstheme="minorHAnsi"/>
        </w:rPr>
        <w:t>[Nome e cargo do responsável pelo plano]</w:t>
      </w:r>
    </w:p>
    <w:p w:rsidR="00F30FD0" w:rsidRPr="00B63F98" w:rsidRDefault="00510E3C" w:rsidP="00510E3C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510E3C">
        <w:rPr>
          <w:rFonts w:asciiTheme="minorHAnsi" w:hAnsiTheme="minorHAnsi" w:cstheme="minorHAnsi"/>
        </w:rPr>
        <w:t>[Nome e cargo do suplente responsável pelo plano]</w:t>
      </w:r>
    </w:p>
    <w:p w:rsidR="00F30FD0" w:rsidRPr="00B63F98" w:rsidRDefault="00B63F98" w:rsidP="00F30FD0">
      <w:pPr>
        <w:pStyle w:val="Ttulo3"/>
        <w:widowControl/>
        <w:tabs>
          <w:tab w:val="num" w:pos="720"/>
        </w:tabs>
        <w:suppressAutoHyphens w:val="0"/>
        <w:autoSpaceDN/>
        <w:spacing w:before="0"/>
        <w:ind w:left="720" w:hanging="360"/>
        <w:textAlignment w:val="auto"/>
        <w:rPr>
          <w:rFonts w:asciiTheme="minorHAnsi" w:hAnsiTheme="minorHAnsi" w:cstheme="minorHAnsi"/>
        </w:rPr>
      </w:pPr>
      <w:proofErr w:type="gramStart"/>
      <w:r w:rsidRPr="00B63F98">
        <w:rPr>
          <w:rFonts w:asciiTheme="minorHAnsi" w:hAnsiTheme="minorHAnsi" w:cstheme="minorHAnsi"/>
        </w:rPr>
        <w:t xml:space="preserve">11.2 </w:t>
      </w:r>
      <w:r w:rsidR="00F30FD0" w:rsidRPr="00B63F98">
        <w:rPr>
          <w:rFonts w:asciiTheme="minorHAnsi" w:hAnsiTheme="minorHAnsi" w:cstheme="minorHAnsi"/>
        </w:rPr>
        <w:t>Freqüência</w:t>
      </w:r>
      <w:proofErr w:type="gramEnd"/>
      <w:r w:rsidR="00F30FD0" w:rsidRPr="00B63F98">
        <w:rPr>
          <w:rFonts w:asciiTheme="minorHAnsi" w:hAnsiTheme="minorHAnsi" w:cstheme="minorHAnsi"/>
        </w:rPr>
        <w:t xml:space="preserve"> de atualização do plano de gerenciamento de riscos</w:t>
      </w:r>
    </w:p>
    <w:p w:rsidR="00F30FD0" w:rsidRPr="00B63F98" w:rsidRDefault="00510E3C" w:rsidP="00510E3C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[Descreva a </w:t>
      </w:r>
      <w:proofErr w:type="spellStart"/>
      <w:r>
        <w:rPr>
          <w:rFonts w:asciiTheme="minorHAnsi" w:hAnsiTheme="minorHAnsi" w:cstheme="minorHAnsi"/>
        </w:rPr>
        <w:t>frequência</w:t>
      </w:r>
      <w:proofErr w:type="spellEnd"/>
      <w:r>
        <w:rPr>
          <w:rFonts w:asciiTheme="minorHAnsi" w:hAnsiTheme="minorHAnsi" w:cstheme="minorHAnsi"/>
        </w:rPr>
        <w:t xml:space="preserve"> de atualização do Plano de Gerenciamento de Riscos]</w:t>
      </w:r>
      <w:r w:rsidRPr="00B63F98" w:rsidDel="00510E3C">
        <w:rPr>
          <w:rFonts w:asciiTheme="minorHAnsi" w:hAnsiTheme="minorHAnsi" w:cstheme="minorHAnsi"/>
        </w:rPr>
        <w:t xml:space="preserve"> </w:t>
      </w:r>
    </w:p>
    <w:p w:rsidR="00F30FD0" w:rsidRPr="00D47C4C" w:rsidRDefault="00B63F98" w:rsidP="00F30FD0">
      <w:pPr>
        <w:pStyle w:val="Ttulo2"/>
        <w:keepNext/>
        <w:tabs>
          <w:tab w:val="num" w:pos="284"/>
        </w:tabs>
        <w:spacing w:before="240" w:beforeAutospacing="0" w:after="120" w:afterAutospacing="0"/>
        <w:ind w:left="567" w:hanging="567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lastRenderedPageBreak/>
        <w:t xml:space="preserve">12. </w:t>
      </w:r>
      <w:r w:rsidR="00F30FD0" w:rsidRPr="00D47C4C">
        <w:rPr>
          <w:rFonts w:asciiTheme="minorHAnsi" w:hAnsiTheme="minorHAnsi" w:cstheme="minorHAnsi"/>
          <w:sz w:val="32"/>
          <w:szCs w:val="32"/>
        </w:rPr>
        <w:t>Outros assuntos relacionados ao gerenciamento de riscos do projeto não previstos neste plano</w:t>
      </w:r>
    </w:p>
    <w:p w:rsidR="00F30FD0" w:rsidRPr="00B63F98" w:rsidRDefault="00510E3C" w:rsidP="00510E3C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[Descreva a </w:t>
      </w:r>
      <w:proofErr w:type="spellStart"/>
      <w:r>
        <w:rPr>
          <w:rFonts w:asciiTheme="minorHAnsi" w:hAnsiTheme="minorHAnsi" w:cstheme="minorHAnsi"/>
        </w:rPr>
        <w:t>frequência</w:t>
      </w:r>
      <w:proofErr w:type="spellEnd"/>
      <w:r>
        <w:rPr>
          <w:rFonts w:asciiTheme="minorHAnsi" w:hAnsiTheme="minorHAnsi" w:cstheme="minorHAnsi"/>
        </w:rPr>
        <w:t xml:space="preserve"> de atualização do plano de gerenciamento de escopo]</w:t>
      </w:r>
      <w:r w:rsidRPr="00B63F98" w:rsidDel="00510E3C">
        <w:rPr>
          <w:rFonts w:asciiTheme="minorHAnsi" w:hAnsiTheme="minorHAnsi" w:cstheme="minorHAnsi"/>
        </w:rPr>
        <w:t xml:space="preserve"> </w:t>
      </w:r>
    </w:p>
    <w:p w:rsidR="00B63F98" w:rsidRPr="00D47C4C" w:rsidRDefault="00B63F98" w:rsidP="00B63F98">
      <w:pPr>
        <w:pStyle w:val="Ttulo2"/>
        <w:keepNext/>
        <w:spacing w:before="240" w:beforeAutospacing="0" w:after="60" w:afterAutospacing="0"/>
        <w:rPr>
          <w:rFonts w:asciiTheme="minorHAnsi" w:hAnsiTheme="minorHAnsi" w:cstheme="minorHAnsi"/>
          <w:sz w:val="32"/>
          <w:szCs w:val="32"/>
        </w:rPr>
      </w:pPr>
      <w:r w:rsidRPr="00D47C4C">
        <w:rPr>
          <w:rFonts w:asciiTheme="minorHAnsi" w:hAnsiTheme="minorHAnsi" w:cstheme="minorHAnsi"/>
          <w:sz w:val="32"/>
          <w:szCs w:val="32"/>
        </w:rPr>
        <w:t xml:space="preserve">13. </w:t>
      </w:r>
      <w:r w:rsidR="00F30FD0" w:rsidRPr="00D47C4C">
        <w:rPr>
          <w:rFonts w:asciiTheme="minorHAnsi" w:hAnsiTheme="minorHAnsi" w:cstheme="minorHAnsi"/>
          <w:sz w:val="32"/>
          <w:szCs w:val="32"/>
        </w:rPr>
        <w:t>Outros assuntos relacionados ao gerenciamento do escopo do proj</w:t>
      </w:r>
      <w:r w:rsidR="00F30FD0" w:rsidRPr="00D47C4C">
        <w:rPr>
          <w:rFonts w:asciiTheme="minorHAnsi" w:hAnsiTheme="minorHAnsi" w:cstheme="minorHAnsi"/>
          <w:sz w:val="32"/>
          <w:szCs w:val="32"/>
        </w:rPr>
        <w:t>e</w:t>
      </w:r>
      <w:r w:rsidR="00F30FD0" w:rsidRPr="00D47C4C">
        <w:rPr>
          <w:rFonts w:asciiTheme="minorHAnsi" w:hAnsiTheme="minorHAnsi" w:cstheme="minorHAnsi"/>
          <w:sz w:val="32"/>
          <w:szCs w:val="32"/>
        </w:rPr>
        <w:t>to não previstos neste plano</w:t>
      </w:r>
    </w:p>
    <w:p w:rsidR="002B7BBD" w:rsidRPr="00B63F98" w:rsidRDefault="00510E3C" w:rsidP="00510E3C">
      <w:pPr>
        <w:spacing w:after="240"/>
        <w:jc w:val="both"/>
        <w:rPr>
          <w:rFonts w:asciiTheme="minorHAnsi" w:hAnsiTheme="minorHAnsi" w:cstheme="minorHAnsi"/>
          <w:rPrChange w:id="24" w:author="Rhaissa" w:date="2011-10-09T22:38:00Z">
            <w:rPr/>
          </w:rPrChange>
        </w:rPr>
      </w:pPr>
      <w:r>
        <w:rPr>
          <w:rFonts w:asciiTheme="minorHAnsi" w:hAnsiTheme="minorHAnsi" w:cstheme="minorHAnsi"/>
        </w:rPr>
        <w:t>[Apresente e contextualize outros assuntos que podem não estar abordados nesse plano de projeto]</w:t>
      </w:r>
      <w:r w:rsidR="00B63F98" w:rsidRPr="00B63F98" w:rsidDel="00B63F98">
        <w:rPr>
          <w:rFonts w:asciiTheme="minorHAnsi" w:hAnsiTheme="minorHAnsi" w:cstheme="minorHAnsi"/>
        </w:rPr>
        <w:t xml:space="preserve"> </w:t>
      </w:r>
      <w:bookmarkEnd w:id="20"/>
    </w:p>
    <w:sectPr w:rsidR="002B7BBD" w:rsidRPr="00B63F98" w:rsidSect="002B7BBD">
      <w:headerReference w:type="default" r:id="rId7"/>
      <w:footerReference w:type="default" r:id="rId8"/>
      <w:pgSz w:w="11906" w:h="16838"/>
      <w:pgMar w:top="1700" w:right="1134" w:bottom="1700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6A" w:rsidRDefault="000E616A" w:rsidP="002B7BBD">
      <w:r>
        <w:separator/>
      </w:r>
    </w:p>
  </w:endnote>
  <w:endnote w:type="continuationSeparator" w:id="0">
    <w:p w:rsidR="000E616A" w:rsidRDefault="000E616A" w:rsidP="002B7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8" w:rsidRDefault="00B63F98">
    <w:pPr>
      <w:pStyle w:val="Footer"/>
    </w:pPr>
    <w:ins w:id="27" w:author="Rhaissa" w:date="2011-10-09T21:23:00Z">
      <w:r>
        <w:rPr>
          <w:rFonts w:ascii="Calibri" w:hAnsi="Calibri"/>
        </w:rPr>
        <w:t xml:space="preserve">Plano de </w:t>
      </w:r>
    </w:ins>
    <w:ins w:id="28" w:author="Rhaissa" w:date="2011-10-09T21:26:00Z">
      <w:r>
        <w:rPr>
          <w:rFonts w:ascii="Calibri" w:hAnsi="Calibri"/>
        </w:rPr>
        <w:t>Gerenciamento de Riscos</w:t>
      </w:r>
    </w:ins>
    <w:del w:id="29" w:author="Rhaissa" w:date="2011-10-09T21:23:00Z">
      <w:r>
        <w:rPr>
          <w:rFonts w:ascii="Calibri" w:hAnsi="Calibri"/>
        </w:rPr>
        <w:delText>&lt;nome-do-documento&gt;</w:delText>
      </w:r>
    </w:del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 w:rsidR="00D47C4C">
      <w:rPr>
        <w:rFonts w:ascii="Calibri" w:hAnsi="Calibri"/>
        <w:noProof/>
      </w:rPr>
      <w:t>6</w:t>
    </w:r>
    <w:r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6A" w:rsidRDefault="000E616A" w:rsidP="002B7BBD">
      <w:r w:rsidRPr="002B7BBD">
        <w:rPr>
          <w:color w:val="000000"/>
        </w:rPr>
        <w:separator/>
      </w:r>
    </w:p>
  </w:footnote>
  <w:footnote w:type="continuationSeparator" w:id="0">
    <w:p w:rsidR="000E616A" w:rsidRDefault="000E616A" w:rsidP="002B7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8" w:rsidRDefault="00B63F98">
    <w:pPr>
      <w:pStyle w:val="Standard"/>
      <w:rPr>
        <w:rFonts w:ascii="Calibri" w:hAnsi="Calibri"/>
      </w:rPr>
    </w:pPr>
    <w:r>
      <w:rPr>
        <w:rFonts w:ascii="Calibri" w:hAnsi="Calibri"/>
      </w:rPr>
      <w:t>© Processo de Software – Eng. De Software</w:t>
    </w:r>
  </w:p>
  <w:p w:rsidR="00B63F98" w:rsidRDefault="00B63F98">
    <w:pPr>
      <w:pStyle w:val="Standard"/>
      <w:rPr>
        <w:rFonts w:ascii="Calibri" w:hAnsi="Calibri"/>
      </w:rPr>
    </w:pPr>
    <w:r>
      <w:rPr>
        <w:rFonts w:ascii="Calibri" w:hAnsi="Calibri"/>
      </w:rPr>
      <w:t xml:space="preserve"> </w:t>
    </w:r>
    <w:del w:id="25" w:author="Rhaissa" w:date="2011-10-09T21:24:00Z">
      <w:r w:rsidDel="00F05FAA">
        <w:rPr>
          <w:rFonts w:ascii="Calibri" w:hAnsi="Calibri"/>
        </w:rPr>
        <w:delText>Setembro</w:delText>
      </w:r>
    </w:del>
    <w:ins w:id="26" w:author="Rhaissa" w:date="2011-10-09T21:24:00Z">
      <w:r>
        <w:rPr>
          <w:rFonts w:ascii="Calibri" w:hAnsi="Calibri"/>
        </w:rPr>
        <w:t>Outubro</w:t>
      </w:r>
    </w:ins>
    <w:r>
      <w:rPr>
        <w:rFonts w:ascii="Calibri" w:hAnsi="Calibri"/>
      </w:rPr>
      <w:t xml:space="preserve"> 2011</w:t>
    </w:r>
  </w:p>
  <w:p w:rsidR="00B63F98" w:rsidRDefault="00B63F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F87"/>
    <w:multiLevelType w:val="hybridMultilevel"/>
    <w:tmpl w:val="A5727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E63F27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677779"/>
    <w:multiLevelType w:val="hybridMultilevel"/>
    <w:tmpl w:val="5050A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4225"/>
    <w:multiLevelType w:val="hybridMultilevel"/>
    <w:tmpl w:val="A7807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81939"/>
    <w:multiLevelType w:val="hybridMultilevel"/>
    <w:tmpl w:val="8DD6B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D93185"/>
    <w:multiLevelType w:val="hybridMultilevel"/>
    <w:tmpl w:val="7916B412"/>
    <w:lvl w:ilvl="0" w:tplc="A03A3B32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B6A25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066C5C"/>
    <w:multiLevelType w:val="hybridMultilevel"/>
    <w:tmpl w:val="9EE40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3550F1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A3C3A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D334C7"/>
    <w:multiLevelType w:val="hybridMultilevel"/>
    <w:tmpl w:val="C2B66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D22EF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B470B0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6115EA"/>
    <w:multiLevelType w:val="hybridMultilevel"/>
    <w:tmpl w:val="B1AA3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E6CD7"/>
    <w:multiLevelType w:val="hybridMultilevel"/>
    <w:tmpl w:val="193C6E8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44911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8EC746F"/>
    <w:multiLevelType w:val="multilevel"/>
    <w:tmpl w:val="252ED7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9045C7"/>
    <w:multiLevelType w:val="multilevel"/>
    <w:tmpl w:val="2FE6F7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13"/>
  </w:num>
  <w:num w:numId="5">
    <w:abstractNumId w:val="9"/>
  </w:num>
  <w:num w:numId="6">
    <w:abstractNumId w:val="8"/>
  </w:num>
  <w:num w:numId="7">
    <w:abstractNumId w:val="17"/>
  </w:num>
  <w:num w:numId="8">
    <w:abstractNumId w:val="6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2"/>
  </w:num>
  <w:num w:numId="15">
    <w:abstractNumId w:val="15"/>
  </w:num>
  <w:num w:numId="16">
    <w:abstractNumId w:val="5"/>
  </w:num>
  <w:num w:numId="17">
    <w:abstractNumId w:val="10"/>
  </w:num>
  <w:num w:numId="18">
    <w:abstractNumId w:val="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oNotTrackMov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BBD"/>
    <w:rsid w:val="0009469C"/>
    <w:rsid w:val="000E616A"/>
    <w:rsid w:val="00120794"/>
    <w:rsid w:val="001B38DF"/>
    <w:rsid w:val="002115DC"/>
    <w:rsid w:val="002263C4"/>
    <w:rsid w:val="002B7BBD"/>
    <w:rsid w:val="004B18A3"/>
    <w:rsid w:val="004D53A8"/>
    <w:rsid w:val="00510E3C"/>
    <w:rsid w:val="005A0DD7"/>
    <w:rsid w:val="00692A4B"/>
    <w:rsid w:val="006B1264"/>
    <w:rsid w:val="006E0914"/>
    <w:rsid w:val="006F7E69"/>
    <w:rsid w:val="008B68DC"/>
    <w:rsid w:val="00941D70"/>
    <w:rsid w:val="00A33D61"/>
    <w:rsid w:val="00A56F2B"/>
    <w:rsid w:val="00B55EC7"/>
    <w:rsid w:val="00B63D6E"/>
    <w:rsid w:val="00B63F98"/>
    <w:rsid w:val="00BA52C0"/>
    <w:rsid w:val="00D47C4C"/>
    <w:rsid w:val="00DE20B5"/>
    <w:rsid w:val="00EB1665"/>
    <w:rsid w:val="00F05FAA"/>
    <w:rsid w:val="00F30FD0"/>
    <w:rsid w:val="00F6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7BB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Normal"/>
    <w:link w:val="Ttulo1Char"/>
    <w:uiPriority w:val="9"/>
    <w:qFormat/>
    <w:rsid w:val="008B68DC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pt-BR" w:bidi="ar-SA"/>
    </w:rPr>
  </w:style>
  <w:style w:type="paragraph" w:styleId="Ttulo2">
    <w:name w:val="heading 2"/>
    <w:basedOn w:val="Normal"/>
    <w:link w:val="Ttulo2Char"/>
    <w:uiPriority w:val="9"/>
    <w:qFormat/>
    <w:rsid w:val="008B68D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26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B7BB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">
    <w:name w:val="Title"/>
    <w:basedOn w:val="Standard"/>
    <w:next w:val="Textbody"/>
    <w:link w:val="TtuloChar"/>
    <w:uiPriority w:val="10"/>
    <w:qFormat/>
    <w:rsid w:val="002B7BB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2B7BBD"/>
    <w:pPr>
      <w:spacing w:after="120"/>
    </w:pPr>
  </w:style>
  <w:style w:type="paragraph" w:styleId="Lista">
    <w:name w:val="List"/>
    <w:basedOn w:val="Textbody"/>
    <w:rsid w:val="002B7BBD"/>
  </w:style>
  <w:style w:type="paragraph" w:customStyle="1" w:styleId="Caption">
    <w:name w:val="Caption"/>
    <w:basedOn w:val="Standard"/>
    <w:rsid w:val="002B7B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B7BBD"/>
    <w:pPr>
      <w:suppressLineNumbers/>
    </w:pPr>
  </w:style>
  <w:style w:type="paragraph" w:customStyle="1" w:styleId="Header">
    <w:name w:val="Header"/>
    <w:basedOn w:val="Standard"/>
    <w:rsid w:val="002B7BBD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Standard"/>
    <w:rsid w:val="002B7BB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2B7BBD"/>
    <w:pPr>
      <w:suppressLineNumbers/>
    </w:pPr>
  </w:style>
  <w:style w:type="paragraph" w:customStyle="1" w:styleId="Contents1">
    <w:name w:val="Contents 1"/>
    <w:basedOn w:val="Index"/>
    <w:rsid w:val="002B7BBD"/>
    <w:pPr>
      <w:tabs>
        <w:tab w:val="right" w:leader="dot" w:pos="9638"/>
      </w:tabs>
    </w:pPr>
  </w:style>
  <w:style w:type="paragraph" w:customStyle="1" w:styleId="Heading1">
    <w:name w:val="Heading 1"/>
    <w:basedOn w:val="Ttulo"/>
    <w:next w:val="Textbody"/>
    <w:rsid w:val="002B7BBD"/>
    <w:pPr>
      <w:outlineLvl w:val="0"/>
    </w:pPr>
    <w:rPr>
      <w:b/>
      <w:bCs/>
    </w:rPr>
  </w:style>
  <w:style w:type="paragraph" w:customStyle="1" w:styleId="Heading2">
    <w:name w:val="Heading 2"/>
    <w:basedOn w:val="Ttulo"/>
    <w:next w:val="Textbody"/>
    <w:rsid w:val="002B7BBD"/>
    <w:pPr>
      <w:outlineLvl w:val="1"/>
    </w:pPr>
    <w:rPr>
      <w:b/>
      <w:bCs/>
      <w:i/>
      <w:iCs/>
    </w:rPr>
  </w:style>
  <w:style w:type="paragraph" w:customStyle="1" w:styleId="Heading3">
    <w:name w:val="Heading 3"/>
    <w:basedOn w:val="Ttulo"/>
    <w:next w:val="Textbody"/>
    <w:rsid w:val="002B7BBD"/>
    <w:pPr>
      <w:outlineLvl w:val="2"/>
    </w:pPr>
    <w:rPr>
      <w:b/>
      <w:bCs/>
    </w:rPr>
  </w:style>
  <w:style w:type="paragraph" w:customStyle="1" w:styleId="TableHeading">
    <w:name w:val="Table Heading"/>
    <w:basedOn w:val="TableContents"/>
    <w:rsid w:val="002B7BBD"/>
    <w:pPr>
      <w:jc w:val="center"/>
    </w:pPr>
    <w:rPr>
      <w:b/>
      <w:bCs/>
    </w:rPr>
  </w:style>
  <w:style w:type="paragraph" w:styleId="Cabealho">
    <w:name w:val="header"/>
    <w:basedOn w:val="Normal"/>
    <w:rsid w:val="002B7BB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rsid w:val="002B7BBD"/>
    <w:rPr>
      <w:szCs w:val="21"/>
    </w:rPr>
  </w:style>
  <w:style w:type="paragraph" w:styleId="Rodap">
    <w:name w:val="footer"/>
    <w:basedOn w:val="Normal"/>
    <w:rsid w:val="002B7BB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rsid w:val="002B7BBD"/>
    <w:rPr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8B68DC"/>
    <w:rPr>
      <w:rFonts w:eastAsia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8B68DC"/>
    <w:rPr>
      <w:rFonts w:eastAsia="Times New Roman" w:cs="Times New Roman"/>
      <w:b/>
      <w:bCs/>
      <w:sz w:val="36"/>
      <w:szCs w:val="36"/>
    </w:rPr>
  </w:style>
  <w:style w:type="paragraph" w:styleId="Sumrio1">
    <w:name w:val="toc 1"/>
    <w:basedOn w:val="Normal"/>
    <w:autoRedefine/>
    <w:uiPriority w:val="39"/>
    <w:unhideWhenUsed/>
    <w:rsid w:val="008B68D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8B68D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B68DC"/>
  </w:style>
  <w:style w:type="paragraph" w:styleId="Sumrio2">
    <w:name w:val="toc 2"/>
    <w:basedOn w:val="Normal"/>
    <w:autoRedefine/>
    <w:uiPriority w:val="39"/>
    <w:unhideWhenUsed/>
    <w:rsid w:val="008B68D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SemEspaamento">
    <w:name w:val="No Spacing"/>
    <w:uiPriority w:val="1"/>
    <w:qFormat/>
    <w:rsid w:val="008B68DC"/>
    <w:pPr>
      <w:widowControl w:val="0"/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customStyle="1" w:styleId="TtuloChar">
    <w:name w:val="Título Char"/>
    <w:basedOn w:val="Fontepargpadro"/>
    <w:link w:val="Ttulo"/>
    <w:uiPriority w:val="10"/>
    <w:rsid w:val="008B68DC"/>
    <w:rPr>
      <w:rFonts w:ascii="Arial" w:hAnsi="Arial"/>
      <w:kern w:val="3"/>
      <w:sz w:val="28"/>
      <w:szCs w:val="28"/>
      <w:lang w:eastAsia="zh-CN" w:bidi="hi-IN"/>
    </w:rPr>
  </w:style>
  <w:style w:type="paragraph" w:customStyle="1" w:styleId="infoblue">
    <w:name w:val="infoblue"/>
    <w:basedOn w:val="Normal"/>
    <w:rsid w:val="008B68D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customStyle="1" w:styleId="tabletext">
    <w:name w:val="tabletext"/>
    <w:basedOn w:val="Normal"/>
    <w:rsid w:val="008B68D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table" w:customStyle="1" w:styleId="SombreamentoClaro-nfase1">
    <w:name w:val="Light Shading Accent 1"/>
    <w:basedOn w:val="Tabelanormal"/>
    <w:uiPriority w:val="60"/>
    <w:rsid w:val="008B68D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6B1264"/>
    <w:rPr>
      <w:rFonts w:ascii="Cambria" w:eastAsia="Times New Roman" w:hAnsi="Cambria"/>
      <w:b/>
      <w:bCs/>
      <w:kern w:val="3"/>
      <w:sz w:val="26"/>
      <w:szCs w:val="23"/>
      <w:lang w:eastAsia="zh-CN" w:bidi="hi-I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1264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table" w:styleId="Tabelacomgrade">
    <w:name w:val="Table Grid"/>
    <w:basedOn w:val="Tabelanormal"/>
    <w:rsid w:val="00F30FD0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6F2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F2B"/>
    <w:rPr>
      <w:rFonts w:ascii="Tahoma" w:hAnsi="Tahoma"/>
      <w:kern w:val="3"/>
      <w:sz w:val="16"/>
      <w:szCs w:val="14"/>
      <w:lang w:eastAsia="zh-CN" w:bidi="hi-IN"/>
    </w:rPr>
  </w:style>
  <w:style w:type="paragraph" w:styleId="Reviso">
    <w:name w:val="Revision"/>
    <w:hidden/>
    <w:uiPriority w:val="99"/>
    <w:semiHidden/>
    <w:rsid w:val="00A56F2B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4710</Characters>
  <Application>Microsoft Office Word</Application>
  <DocSecurity>0</DocSecurity>
  <Lines>247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Oliveira Costa</dc:creator>
  <cp:keywords/>
  <cp:lastModifiedBy>Rhaissa</cp:lastModifiedBy>
  <cp:revision>4</cp:revision>
  <dcterms:created xsi:type="dcterms:W3CDTF">2011-10-10T01:57:00Z</dcterms:created>
  <dcterms:modified xsi:type="dcterms:W3CDTF">2011-10-10T02:01:00Z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1fc-xURczsxLyyvmQNdVRXadScesyeX0f6qXzvf_A8y0</vt:lpwstr>
  </property>
  <property fmtid="{D5CDD505-2E9C-101B-9397-08002B2CF9AE}" pid="4" name="Google.Documents.RevisionId">
    <vt:lpwstr>09927280343268581169</vt:lpwstr>
  </property>
  <property fmtid="{D5CDD505-2E9C-101B-9397-08002B2CF9AE}" pid="5" name="Google.Documents.PreviousRevisionId">
    <vt:lpwstr>10325777340381629975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